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DC53" w14:textId="61130B05" w:rsidR="003A7350" w:rsidRDefault="00916A07" w:rsidP="003A7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Timber Management</w:t>
      </w:r>
      <w:r w:rsidR="003A73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E12927" w14:textId="77777777" w:rsidR="00574DB2" w:rsidRDefault="00574DB2" w:rsidP="00574DB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93476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Outsourcing Stumpage Price Uncertainty with the American Put Option </w:t>
      </w:r>
    </w:p>
    <w:p w14:paraId="72CD74F2" w14:textId="4DF4A8C4" w:rsidR="00B93476" w:rsidRDefault="00B93476" w:rsidP="003A735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BFE55B" w14:textId="5F8FB92B" w:rsidR="003C5D12" w:rsidRDefault="003C5D12" w:rsidP="003C5D1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E70F4" w14:textId="77777777" w:rsidR="003C5D12" w:rsidRDefault="003C5D12" w:rsidP="00F42F4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E9EBDF" w14:textId="170A94F1" w:rsidR="00B66301" w:rsidRDefault="00B66301" w:rsidP="00B6630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0AD9B" w14:textId="1110D4CD" w:rsidR="00B66301" w:rsidRDefault="00B66301" w:rsidP="00B6630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C06682" w14:textId="69295F3E" w:rsidR="00B66301" w:rsidRDefault="00B66301" w:rsidP="00B6630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37BB71" w14:textId="7D342717" w:rsidR="00B66301" w:rsidRDefault="00B66301" w:rsidP="00B66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 Joseph Chang</w:t>
      </w:r>
    </w:p>
    <w:p w14:paraId="54CC9730" w14:textId="317877B9" w:rsidR="00B66301" w:rsidRDefault="00B66301" w:rsidP="00B66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Renewable Natural Resources</w:t>
      </w:r>
    </w:p>
    <w:p w14:paraId="7595B970" w14:textId="0A980BAC" w:rsidR="00B66301" w:rsidRDefault="00B66301" w:rsidP="00B66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Louisiana State University Agricultural Center</w:t>
      </w:r>
    </w:p>
    <w:p w14:paraId="06047332" w14:textId="39309E0C" w:rsidR="00B66301" w:rsidRDefault="00B66301" w:rsidP="00B66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Baton Rouge, LA 70803</w:t>
      </w:r>
    </w:p>
    <w:p w14:paraId="192BF785" w14:textId="46C375E5" w:rsidR="00B66301" w:rsidRDefault="00B66301" w:rsidP="00B66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8E9E18" w14:textId="01FB7D43" w:rsidR="00B66301" w:rsidRDefault="00B66301" w:rsidP="00B66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14:paraId="59EA7BD0" w14:textId="6F34BF0F" w:rsidR="00B66301" w:rsidRDefault="00B66301" w:rsidP="00B66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3DFF9D" w14:textId="2C842A9D" w:rsidR="00E914BE" w:rsidRDefault="00E914BE" w:rsidP="00B66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Fang Zhang</w:t>
      </w:r>
    </w:p>
    <w:p w14:paraId="6563972F" w14:textId="61DAA47B" w:rsidR="00E914BE" w:rsidDel="00944D92" w:rsidRDefault="00E914BE" w:rsidP="00B66301">
      <w:pPr>
        <w:spacing w:after="0" w:line="240" w:lineRule="auto"/>
        <w:jc w:val="center"/>
        <w:rPr>
          <w:del w:id="0" w:author="Fan Zhang" w:date="2023-06-03T10:47:00Z"/>
          <w:rFonts w:ascii="Times New Roman" w:hAnsi="Times New Roman" w:cs="Times New Roman"/>
          <w:sz w:val="24"/>
          <w:szCs w:val="24"/>
        </w:rPr>
      </w:pPr>
      <w:del w:id="1" w:author="Fan Zhang" w:date="2023-06-03T10:47:00Z">
        <w:r w:rsidDel="00944D92">
          <w:rPr>
            <w:rFonts w:ascii="Times New Roman" w:hAnsi="Times New Roman" w:cs="Times New Roman"/>
            <w:sz w:val="24"/>
            <w:szCs w:val="24"/>
          </w:rPr>
          <w:delText>Retail Analytics</w:delText>
        </w:r>
      </w:del>
    </w:p>
    <w:p w14:paraId="559DD3CC" w14:textId="1D63D2B4" w:rsidR="00B66301" w:rsidRDefault="00B66301" w:rsidP="00B66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Nielsen</w:t>
      </w:r>
      <w:r w:rsidR="00E914BE">
        <w:rPr>
          <w:rFonts w:ascii="Times New Roman" w:hAnsi="Times New Roman" w:cs="Times New Roman"/>
          <w:sz w:val="24"/>
          <w:szCs w:val="24"/>
        </w:rPr>
        <w:t xml:space="preserve"> IQ</w:t>
      </w:r>
    </w:p>
    <w:p w14:paraId="22D32E73" w14:textId="7F6D4101" w:rsidR="00B66301" w:rsidRDefault="00B66301" w:rsidP="00B66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Chicago, IL </w:t>
      </w:r>
      <w:r w:rsidR="00E914BE">
        <w:rPr>
          <w:rFonts w:ascii="Times New Roman" w:hAnsi="Times New Roman" w:cs="Times New Roman"/>
          <w:sz w:val="24"/>
          <w:szCs w:val="24"/>
        </w:rPr>
        <w:t>60606</w:t>
      </w:r>
    </w:p>
    <w:p w14:paraId="1C062C78" w14:textId="1997094D" w:rsidR="00B66301" w:rsidRDefault="00B66301" w:rsidP="00B663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4C9481" w14:textId="5EEA0848" w:rsidR="00E914BE" w:rsidRDefault="00E91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4C8FD1" w14:textId="146C2997" w:rsidR="00E914BE" w:rsidRDefault="00E914BE" w:rsidP="00E914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3192382F" w14:textId="008EF271" w:rsidR="00970B7C" w:rsidRDefault="003C66BD" w:rsidP="009340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Timber production is a</w:t>
      </w:r>
      <w:r w:rsidR="00C92A8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0FB">
        <w:rPr>
          <w:rFonts w:ascii="Times New Roman" w:hAnsi="Times New Roman" w:cs="Times New Roman"/>
          <w:sz w:val="24"/>
          <w:szCs w:val="24"/>
        </w:rPr>
        <w:t xml:space="preserve">inherently </w:t>
      </w:r>
      <w:r>
        <w:rPr>
          <w:rFonts w:ascii="Times New Roman" w:hAnsi="Times New Roman" w:cs="Times New Roman"/>
          <w:sz w:val="24"/>
          <w:szCs w:val="24"/>
        </w:rPr>
        <w:t>risky business</w:t>
      </w:r>
      <w:r w:rsidR="00C80375">
        <w:rPr>
          <w:rFonts w:ascii="Times New Roman" w:hAnsi="Times New Roman" w:cs="Times New Roman"/>
          <w:sz w:val="24"/>
          <w:szCs w:val="24"/>
        </w:rPr>
        <w:t xml:space="preserve">.  Stumpage price fluctuates all the time, creating </w:t>
      </w:r>
      <w:r w:rsidR="003E5AF2">
        <w:rPr>
          <w:rFonts w:ascii="Times New Roman" w:hAnsi="Times New Roman" w:cs="Times New Roman"/>
          <w:sz w:val="24"/>
          <w:szCs w:val="24"/>
        </w:rPr>
        <w:t xml:space="preserve">price </w:t>
      </w:r>
      <w:r w:rsidR="00C80375">
        <w:rPr>
          <w:rFonts w:ascii="Times New Roman" w:hAnsi="Times New Roman" w:cs="Times New Roman"/>
          <w:sz w:val="24"/>
          <w:szCs w:val="24"/>
        </w:rPr>
        <w:t>uncertainty for forestland owners and managers.</w:t>
      </w:r>
      <w:r w:rsidR="003E5AF2">
        <w:rPr>
          <w:rFonts w:ascii="Times New Roman" w:hAnsi="Times New Roman" w:cs="Times New Roman"/>
          <w:sz w:val="24"/>
          <w:szCs w:val="24"/>
        </w:rPr>
        <w:t xml:space="preserve"> </w:t>
      </w:r>
      <w:r w:rsidR="00BC3EBD">
        <w:rPr>
          <w:rFonts w:ascii="Times New Roman" w:hAnsi="Times New Roman" w:cs="Times New Roman"/>
          <w:sz w:val="24"/>
          <w:szCs w:val="24"/>
        </w:rPr>
        <w:t xml:space="preserve"> </w:t>
      </w:r>
      <w:r w:rsidR="00BA14AE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4E448A">
        <w:rPr>
          <w:rFonts w:ascii="Times New Roman" w:hAnsi="Times New Roman" w:cs="Times New Roman"/>
          <w:sz w:val="24"/>
          <w:szCs w:val="24"/>
        </w:rPr>
        <w:t xml:space="preserve">we </w:t>
      </w:r>
      <w:r w:rsidR="00BC3EBD">
        <w:rPr>
          <w:rFonts w:ascii="Times New Roman" w:hAnsi="Times New Roman" w:cs="Times New Roman"/>
          <w:sz w:val="24"/>
          <w:szCs w:val="24"/>
        </w:rPr>
        <w:t xml:space="preserve">address this challenge by </w:t>
      </w:r>
      <w:r w:rsidR="004E448A">
        <w:rPr>
          <w:rFonts w:ascii="Times New Roman" w:hAnsi="Times New Roman" w:cs="Times New Roman"/>
          <w:sz w:val="24"/>
          <w:szCs w:val="24"/>
        </w:rPr>
        <w:t>outsourc</w:t>
      </w:r>
      <w:r w:rsidR="00A70A1D">
        <w:rPr>
          <w:rFonts w:ascii="Times New Roman" w:hAnsi="Times New Roman" w:cs="Times New Roman"/>
          <w:sz w:val="24"/>
          <w:szCs w:val="24"/>
        </w:rPr>
        <w:t>ing</w:t>
      </w:r>
      <w:r w:rsidR="004E448A">
        <w:rPr>
          <w:rFonts w:ascii="Times New Roman" w:hAnsi="Times New Roman" w:cs="Times New Roman"/>
          <w:sz w:val="24"/>
          <w:szCs w:val="24"/>
        </w:rPr>
        <w:t xml:space="preserve"> </w:t>
      </w:r>
      <w:r w:rsidR="00E06A82">
        <w:rPr>
          <w:rFonts w:ascii="Times New Roman" w:hAnsi="Times New Roman" w:cs="Times New Roman"/>
          <w:sz w:val="24"/>
          <w:szCs w:val="24"/>
        </w:rPr>
        <w:t xml:space="preserve">it </w:t>
      </w:r>
      <w:r w:rsidR="004E448A">
        <w:rPr>
          <w:rFonts w:ascii="Times New Roman" w:hAnsi="Times New Roman" w:cs="Times New Roman"/>
          <w:sz w:val="24"/>
          <w:szCs w:val="24"/>
        </w:rPr>
        <w:t xml:space="preserve">with </w:t>
      </w:r>
      <w:r w:rsidR="00826DF6">
        <w:rPr>
          <w:rFonts w:ascii="Times New Roman" w:hAnsi="Times New Roman" w:cs="Times New Roman"/>
          <w:sz w:val="24"/>
          <w:szCs w:val="24"/>
        </w:rPr>
        <w:t>an American put option</w:t>
      </w:r>
      <w:r w:rsidR="0009679B">
        <w:rPr>
          <w:rFonts w:ascii="Times New Roman" w:hAnsi="Times New Roman" w:cs="Times New Roman"/>
          <w:sz w:val="24"/>
          <w:szCs w:val="24"/>
        </w:rPr>
        <w:t xml:space="preserve"> to determine</w:t>
      </w:r>
      <w:r w:rsidR="00195BB9">
        <w:rPr>
          <w:rFonts w:ascii="Times New Roman" w:hAnsi="Times New Roman" w:cs="Times New Roman"/>
          <w:sz w:val="24"/>
          <w:szCs w:val="24"/>
        </w:rPr>
        <w:t xml:space="preserve"> </w:t>
      </w:r>
      <w:r w:rsidR="0009679B">
        <w:rPr>
          <w:rFonts w:ascii="Times New Roman" w:hAnsi="Times New Roman" w:cs="Times New Roman"/>
          <w:sz w:val="24"/>
          <w:szCs w:val="24"/>
        </w:rPr>
        <w:t>the reservation</w:t>
      </w:r>
      <w:r w:rsidR="00195BB9">
        <w:rPr>
          <w:rFonts w:ascii="Times New Roman" w:hAnsi="Times New Roman" w:cs="Times New Roman"/>
          <w:sz w:val="24"/>
          <w:szCs w:val="24"/>
        </w:rPr>
        <w:t xml:space="preserve"> </w:t>
      </w:r>
      <w:r w:rsidR="0009679B">
        <w:rPr>
          <w:rFonts w:ascii="Times New Roman" w:hAnsi="Times New Roman" w:cs="Times New Roman"/>
          <w:sz w:val="24"/>
          <w:szCs w:val="24"/>
        </w:rPr>
        <w:t>price</w:t>
      </w:r>
      <w:r w:rsidR="00195BB9">
        <w:rPr>
          <w:rFonts w:ascii="Times New Roman" w:hAnsi="Times New Roman" w:cs="Times New Roman"/>
          <w:sz w:val="24"/>
          <w:szCs w:val="24"/>
        </w:rPr>
        <w:t>s at different age</w:t>
      </w:r>
      <w:r w:rsidR="0004222B">
        <w:rPr>
          <w:rFonts w:ascii="Times New Roman" w:hAnsi="Times New Roman" w:cs="Times New Roman"/>
          <w:sz w:val="24"/>
          <w:szCs w:val="24"/>
        </w:rPr>
        <w:t>s</w:t>
      </w:r>
      <w:r w:rsidR="00D16F1E">
        <w:rPr>
          <w:rFonts w:ascii="Times New Roman" w:hAnsi="Times New Roman" w:cs="Times New Roman"/>
          <w:sz w:val="24"/>
          <w:szCs w:val="24"/>
        </w:rPr>
        <w:t xml:space="preserve">.  </w:t>
      </w:r>
      <w:r w:rsidR="00E8585C">
        <w:rPr>
          <w:rFonts w:ascii="Times New Roman" w:hAnsi="Times New Roman" w:cs="Times New Roman"/>
          <w:sz w:val="24"/>
          <w:szCs w:val="24"/>
        </w:rPr>
        <w:t xml:space="preserve">These reservation </w:t>
      </w:r>
      <w:r w:rsidR="000C510C">
        <w:rPr>
          <w:rFonts w:ascii="Times New Roman" w:hAnsi="Times New Roman" w:cs="Times New Roman"/>
          <w:sz w:val="24"/>
          <w:szCs w:val="24"/>
        </w:rPr>
        <w:t xml:space="preserve">prices </w:t>
      </w:r>
      <w:r w:rsidR="00E8585C">
        <w:rPr>
          <w:rFonts w:ascii="Times New Roman" w:hAnsi="Times New Roman" w:cs="Times New Roman"/>
          <w:sz w:val="24"/>
          <w:szCs w:val="24"/>
        </w:rPr>
        <w:t xml:space="preserve">enable </w:t>
      </w:r>
      <w:r w:rsidR="000C510C">
        <w:rPr>
          <w:rFonts w:ascii="Times New Roman" w:hAnsi="Times New Roman" w:cs="Times New Roman"/>
          <w:sz w:val="24"/>
          <w:szCs w:val="24"/>
        </w:rPr>
        <w:t xml:space="preserve">forestland owners to </w:t>
      </w:r>
      <w:r w:rsidR="007D1122">
        <w:rPr>
          <w:rFonts w:ascii="Times New Roman" w:hAnsi="Times New Roman" w:cs="Times New Roman"/>
          <w:sz w:val="24"/>
          <w:szCs w:val="24"/>
        </w:rPr>
        <w:t>determine whether the stumpage price is high enough to justify a</w:t>
      </w:r>
      <w:r w:rsidR="00665DF6">
        <w:rPr>
          <w:rFonts w:ascii="Times New Roman" w:hAnsi="Times New Roman" w:cs="Times New Roman"/>
          <w:sz w:val="24"/>
          <w:szCs w:val="24"/>
        </w:rPr>
        <w:t xml:space="preserve">n immediate </w:t>
      </w:r>
      <w:r w:rsidR="007D1122">
        <w:rPr>
          <w:rFonts w:ascii="Times New Roman" w:hAnsi="Times New Roman" w:cs="Times New Roman"/>
          <w:sz w:val="24"/>
          <w:szCs w:val="24"/>
        </w:rPr>
        <w:t xml:space="preserve">timber harvest.  </w:t>
      </w:r>
      <w:r w:rsidR="00CC5A19">
        <w:rPr>
          <w:rFonts w:ascii="Times New Roman" w:hAnsi="Times New Roman" w:cs="Times New Roman"/>
          <w:sz w:val="24"/>
          <w:szCs w:val="24"/>
        </w:rPr>
        <w:t>T</w:t>
      </w:r>
      <w:r w:rsidR="00C51282">
        <w:rPr>
          <w:rFonts w:ascii="Times New Roman" w:hAnsi="Times New Roman" w:cs="Times New Roman"/>
          <w:sz w:val="24"/>
          <w:szCs w:val="24"/>
        </w:rPr>
        <w:t xml:space="preserve">he </w:t>
      </w:r>
      <w:r w:rsidR="00F330FA">
        <w:rPr>
          <w:rFonts w:ascii="Times New Roman" w:hAnsi="Times New Roman" w:cs="Times New Roman"/>
          <w:sz w:val="24"/>
          <w:szCs w:val="24"/>
        </w:rPr>
        <w:t xml:space="preserve">harvest value based on the </w:t>
      </w:r>
      <w:r w:rsidR="00C51282">
        <w:rPr>
          <w:rFonts w:ascii="Times New Roman" w:hAnsi="Times New Roman" w:cs="Times New Roman"/>
          <w:sz w:val="24"/>
          <w:szCs w:val="24"/>
        </w:rPr>
        <w:t xml:space="preserve">American put option </w:t>
      </w:r>
      <w:r w:rsidR="00F330FA">
        <w:rPr>
          <w:rFonts w:ascii="Times New Roman" w:hAnsi="Times New Roman" w:cs="Times New Roman"/>
          <w:sz w:val="24"/>
          <w:szCs w:val="24"/>
        </w:rPr>
        <w:t xml:space="preserve">approach </w:t>
      </w:r>
      <w:r w:rsidR="00A31DAF">
        <w:rPr>
          <w:rFonts w:ascii="Times New Roman" w:hAnsi="Times New Roman" w:cs="Times New Roman"/>
          <w:sz w:val="24"/>
          <w:szCs w:val="24"/>
        </w:rPr>
        <w:t xml:space="preserve">and the harvest age </w:t>
      </w:r>
      <w:r w:rsidR="000976BC">
        <w:rPr>
          <w:rFonts w:ascii="Times New Roman" w:hAnsi="Times New Roman" w:cs="Times New Roman"/>
          <w:sz w:val="24"/>
          <w:szCs w:val="24"/>
        </w:rPr>
        <w:t>are t</w:t>
      </w:r>
      <w:r w:rsidR="00995047">
        <w:rPr>
          <w:rFonts w:ascii="Times New Roman" w:hAnsi="Times New Roman" w:cs="Times New Roman"/>
          <w:sz w:val="24"/>
          <w:szCs w:val="24"/>
        </w:rPr>
        <w:t xml:space="preserve">hen </w:t>
      </w:r>
      <w:r w:rsidR="00C51282">
        <w:rPr>
          <w:rFonts w:ascii="Times New Roman" w:hAnsi="Times New Roman" w:cs="Times New Roman"/>
          <w:sz w:val="24"/>
          <w:szCs w:val="24"/>
        </w:rPr>
        <w:t xml:space="preserve">incorporated into the generalized </w:t>
      </w:r>
      <w:proofErr w:type="spellStart"/>
      <w:r w:rsidR="00C51282">
        <w:rPr>
          <w:rFonts w:ascii="Times New Roman" w:hAnsi="Times New Roman" w:cs="Times New Roman"/>
          <w:sz w:val="24"/>
          <w:szCs w:val="24"/>
        </w:rPr>
        <w:t>Faustmann</w:t>
      </w:r>
      <w:proofErr w:type="spellEnd"/>
      <w:r w:rsidR="00C51282">
        <w:rPr>
          <w:rFonts w:ascii="Times New Roman" w:hAnsi="Times New Roman" w:cs="Times New Roman"/>
          <w:sz w:val="24"/>
          <w:szCs w:val="24"/>
        </w:rPr>
        <w:t xml:space="preserve"> formula</w:t>
      </w:r>
      <w:r w:rsidR="00995047">
        <w:rPr>
          <w:rFonts w:ascii="Times New Roman" w:hAnsi="Times New Roman" w:cs="Times New Roman"/>
          <w:sz w:val="24"/>
          <w:szCs w:val="24"/>
        </w:rPr>
        <w:t xml:space="preserve"> to determine </w:t>
      </w:r>
      <w:r w:rsidR="00A94E4B">
        <w:rPr>
          <w:rFonts w:ascii="Times New Roman" w:hAnsi="Times New Roman" w:cs="Times New Roman"/>
          <w:sz w:val="24"/>
          <w:szCs w:val="24"/>
        </w:rPr>
        <w:t xml:space="preserve">the </w:t>
      </w:r>
      <w:r w:rsidR="00781734"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A94E4B">
        <w:rPr>
          <w:rFonts w:ascii="Times New Roman" w:hAnsi="Times New Roman" w:cs="Times New Roman"/>
          <w:sz w:val="24"/>
          <w:szCs w:val="24"/>
        </w:rPr>
        <w:t>land expectation values</w:t>
      </w:r>
      <w:r w:rsidR="00DB6561">
        <w:rPr>
          <w:rFonts w:ascii="Times New Roman" w:hAnsi="Times New Roman" w:cs="Times New Roman"/>
          <w:sz w:val="24"/>
          <w:szCs w:val="24"/>
        </w:rPr>
        <w:t>.</w:t>
      </w:r>
      <w:r w:rsidR="00A94E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EA4807" w14:textId="209E59ED" w:rsidR="0029575E" w:rsidRDefault="006D1D4A" w:rsidP="0093402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calculate the </w:t>
      </w:r>
      <w:r w:rsidR="00EA3528">
        <w:rPr>
          <w:rFonts w:ascii="Times New Roman" w:hAnsi="Times New Roman" w:cs="Times New Roman"/>
          <w:sz w:val="24"/>
          <w:szCs w:val="24"/>
        </w:rPr>
        <w:t>reservation prices of a 55-</w:t>
      </w:r>
      <w:proofErr w:type="spellStart"/>
      <w:r w:rsidR="00EA3528">
        <w:rPr>
          <w:rFonts w:ascii="Times New Roman" w:hAnsi="Times New Roman" w:cs="Times New Roman"/>
          <w:sz w:val="24"/>
          <w:szCs w:val="24"/>
        </w:rPr>
        <w:t>year long</w:t>
      </w:r>
      <w:proofErr w:type="spellEnd"/>
      <w:r w:rsidR="00EA3528">
        <w:rPr>
          <w:rFonts w:ascii="Times New Roman" w:hAnsi="Times New Roman" w:cs="Times New Roman"/>
          <w:sz w:val="24"/>
          <w:szCs w:val="24"/>
        </w:rPr>
        <w:t xml:space="preserve"> American put option</w:t>
      </w:r>
      <w:r w:rsidR="001C5170">
        <w:rPr>
          <w:rFonts w:ascii="Times New Roman" w:hAnsi="Times New Roman" w:cs="Times New Roman"/>
          <w:sz w:val="24"/>
          <w:szCs w:val="24"/>
        </w:rPr>
        <w:t>, starting at stand age 15 and ending at stand age 70, the following parameters were</w:t>
      </w:r>
      <w:r w:rsidR="00E07D53">
        <w:rPr>
          <w:rFonts w:ascii="Times New Roman" w:hAnsi="Times New Roman" w:cs="Times New Roman"/>
          <w:sz w:val="24"/>
          <w:szCs w:val="24"/>
        </w:rPr>
        <w:t xml:space="preserve"> employed.  </w:t>
      </w:r>
      <w:r w:rsidR="00A644E2">
        <w:rPr>
          <w:rFonts w:ascii="Times New Roman" w:hAnsi="Times New Roman" w:cs="Times New Roman"/>
          <w:sz w:val="24"/>
          <w:szCs w:val="24"/>
        </w:rPr>
        <w:t>T</w:t>
      </w:r>
      <w:r w:rsidR="00635CF5">
        <w:rPr>
          <w:rFonts w:ascii="Times New Roman" w:hAnsi="Times New Roman" w:cs="Times New Roman"/>
          <w:sz w:val="24"/>
          <w:szCs w:val="24"/>
        </w:rPr>
        <w:t>he average stumpage price of $</w:t>
      </w:r>
      <w:r w:rsidR="00A2761E">
        <w:rPr>
          <w:rFonts w:ascii="Times New Roman" w:hAnsi="Times New Roman" w:cs="Times New Roman"/>
          <w:sz w:val="24"/>
          <w:szCs w:val="24"/>
        </w:rPr>
        <w:t>169.19</w:t>
      </w:r>
      <w:r w:rsidR="00F23B66">
        <w:rPr>
          <w:rFonts w:ascii="Times New Roman" w:hAnsi="Times New Roman" w:cs="Times New Roman"/>
          <w:sz w:val="24"/>
          <w:szCs w:val="24"/>
        </w:rPr>
        <w:t xml:space="preserve"> /MBF </w:t>
      </w:r>
      <w:r w:rsidR="00A644E2">
        <w:rPr>
          <w:rFonts w:ascii="Times New Roman" w:hAnsi="Times New Roman" w:cs="Times New Roman"/>
          <w:sz w:val="24"/>
          <w:szCs w:val="24"/>
        </w:rPr>
        <w:t xml:space="preserve">was used </w:t>
      </w:r>
      <w:r w:rsidR="008B7B8F">
        <w:rPr>
          <w:rFonts w:ascii="Times New Roman" w:hAnsi="Times New Roman" w:cs="Times New Roman"/>
          <w:sz w:val="24"/>
          <w:szCs w:val="24"/>
        </w:rPr>
        <w:t xml:space="preserve">as both </w:t>
      </w:r>
      <w:r w:rsidR="00AE0217">
        <w:rPr>
          <w:rFonts w:ascii="Times New Roman" w:hAnsi="Times New Roman" w:cs="Times New Roman"/>
          <w:sz w:val="24"/>
          <w:szCs w:val="24"/>
        </w:rPr>
        <w:t xml:space="preserve">the </w:t>
      </w:r>
      <w:r w:rsidR="008B7B8F">
        <w:rPr>
          <w:rFonts w:ascii="Times New Roman" w:hAnsi="Times New Roman" w:cs="Times New Roman"/>
          <w:sz w:val="24"/>
          <w:szCs w:val="24"/>
        </w:rPr>
        <w:t xml:space="preserve">current and strike prices </w:t>
      </w:r>
      <w:r w:rsidR="00F23B66">
        <w:rPr>
          <w:rFonts w:ascii="Times New Roman" w:hAnsi="Times New Roman" w:cs="Times New Roman"/>
          <w:sz w:val="24"/>
          <w:szCs w:val="24"/>
        </w:rPr>
        <w:t>with a standard deviation of $</w:t>
      </w:r>
      <w:r w:rsidR="00664E02">
        <w:rPr>
          <w:rFonts w:ascii="Times New Roman" w:hAnsi="Times New Roman" w:cs="Times New Roman"/>
          <w:sz w:val="24"/>
          <w:szCs w:val="24"/>
        </w:rPr>
        <w:t>65.73</w:t>
      </w:r>
      <w:r w:rsidR="003C5CBD">
        <w:rPr>
          <w:rFonts w:ascii="Times New Roman" w:hAnsi="Times New Roman" w:cs="Times New Roman"/>
          <w:sz w:val="24"/>
          <w:szCs w:val="24"/>
        </w:rPr>
        <w:t xml:space="preserve"> /MBF</w:t>
      </w:r>
      <w:r w:rsidR="00AE0217">
        <w:rPr>
          <w:rFonts w:ascii="Times New Roman" w:hAnsi="Times New Roman" w:cs="Times New Roman"/>
          <w:sz w:val="24"/>
          <w:szCs w:val="24"/>
        </w:rPr>
        <w:t>.  V</w:t>
      </w:r>
      <w:r w:rsidR="003C5CBD">
        <w:rPr>
          <w:rFonts w:ascii="Times New Roman" w:hAnsi="Times New Roman" w:cs="Times New Roman"/>
          <w:sz w:val="24"/>
          <w:szCs w:val="24"/>
        </w:rPr>
        <w:t xml:space="preserve">olume equation </w:t>
      </w:r>
      <w:r w:rsidR="00231759" w:rsidRPr="00872FBE">
        <w:rPr>
          <w:rFonts w:ascii="Times New Roman" w:hAnsi="Times New Roman" w:cs="Times New Roman"/>
          <w:sz w:val="24"/>
          <w:szCs w:val="24"/>
        </w:rPr>
        <w:t>Q(t) =</w:t>
      </w:r>
      <w:proofErr w:type="gramStart"/>
      <w:r w:rsidR="00231759" w:rsidRPr="00872FBE">
        <w:rPr>
          <w:rFonts w:ascii="Times New Roman" w:hAnsi="Times New Roman" w:cs="Times New Roman"/>
          <w:sz w:val="24"/>
          <w:szCs w:val="24"/>
        </w:rPr>
        <w:t>exp(</w:t>
      </w:r>
      <w:proofErr w:type="gramEnd"/>
      <w:r w:rsidR="00231759" w:rsidRPr="00872FBE">
        <w:rPr>
          <w:rFonts w:ascii="Times New Roman" w:hAnsi="Times New Roman" w:cs="Times New Roman"/>
          <w:sz w:val="24"/>
          <w:szCs w:val="24"/>
        </w:rPr>
        <w:t>12.09-52.9/t)</w:t>
      </w:r>
      <w:r w:rsidR="00F645A8">
        <w:rPr>
          <w:rFonts w:ascii="Times New Roman" w:hAnsi="Times New Roman" w:cs="Times New Roman"/>
          <w:sz w:val="24"/>
          <w:szCs w:val="24"/>
        </w:rPr>
        <w:t xml:space="preserve"> </w:t>
      </w:r>
      <w:r w:rsidR="00AE0217">
        <w:rPr>
          <w:rFonts w:ascii="Times New Roman" w:hAnsi="Times New Roman" w:cs="Times New Roman"/>
          <w:sz w:val="24"/>
          <w:szCs w:val="24"/>
        </w:rPr>
        <w:t>represents the stand volume</w:t>
      </w:r>
      <w:r w:rsidR="003B7464">
        <w:rPr>
          <w:rFonts w:ascii="Times New Roman" w:hAnsi="Times New Roman" w:cs="Times New Roman"/>
          <w:sz w:val="24"/>
          <w:szCs w:val="24"/>
        </w:rPr>
        <w:t xml:space="preserve"> </w:t>
      </w:r>
      <w:r w:rsidR="00AE0217">
        <w:rPr>
          <w:rFonts w:ascii="Times New Roman" w:hAnsi="Times New Roman" w:cs="Times New Roman"/>
          <w:sz w:val="24"/>
          <w:szCs w:val="24"/>
        </w:rPr>
        <w:t xml:space="preserve">in </w:t>
      </w:r>
      <w:r w:rsidR="003B7464">
        <w:rPr>
          <w:rFonts w:ascii="Times New Roman" w:hAnsi="Times New Roman" w:cs="Times New Roman"/>
          <w:sz w:val="24"/>
          <w:szCs w:val="24"/>
        </w:rPr>
        <w:t xml:space="preserve">thousand board feet </w:t>
      </w:r>
      <w:r w:rsidR="00F645A8">
        <w:rPr>
          <w:rFonts w:ascii="Times New Roman" w:hAnsi="Times New Roman" w:cs="Times New Roman"/>
          <w:sz w:val="24"/>
          <w:szCs w:val="24"/>
        </w:rPr>
        <w:t>for southern pine</w:t>
      </w:r>
      <w:r w:rsidR="00597078">
        <w:rPr>
          <w:rFonts w:ascii="Times New Roman" w:hAnsi="Times New Roman" w:cs="Times New Roman"/>
          <w:sz w:val="24"/>
          <w:szCs w:val="24"/>
        </w:rPr>
        <w:t xml:space="preserve"> in US South</w:t>
      </w:r>
      <w:r w:rsidR="003B7464">
        <w:rPr>
          <w:rFonts w:ascii="Times New Roman" w:hAnsi="Times New Roman" w:cs="Times New Roman"/>
          <w:sz w:val="24"/>
          <w:szCs w:val="24"/>
        </w:rPr>
        <w:t xml:space="preserve">.  The real interest rate </w:t>
      </w:r>
      <w:r w:rsidR="00C6771B">
        <w:rPr>
          <w:rFonts w:ascii="Times New Roman" w:hAnsi="Times New Roman" w:cs="Times New Roman"/>
          <w:sz w:val="24"/>
          <w:szCs w:val="24"/>
        </w:rPr>
        <w:t xml:space="preserve">equals </w:t>
      </w:r>
      <w:r w:rsidR="00863DE6">
        <w:rPr>
          <w:rFonts w:ascii="Times New Roman" w:hAnsi="Times New Roman" w:cs="Times New Roman"/>
          <w:sz w:val="24"/>
          <w:szCs w:val="24"/>
        </w:rPr>
        <w:t>4%</w:t>
      </w:r>
      <w:r w:rsidR="00C6771B">
        <w:rPr>
          <w:rFonts w:ascii="Times New Roman" w:hAnsi="Times New Roman" w:cs="Times New Roman"/>
          <w:sz w:val="24"/>
          <w:szCs w:val="24"/>
        </w:rPr>
        <w:t xml:space="preserve">. </w:t>
      </w:r>
      <w:r w:rsidR="00D870CC">
        <w:rPr>
          <w:rFonts w:ascii="Times New Roman" w:hAnsi="Times New Roman" w:cs="Times New Roman"/>
          <w:sz w:val="24"/>
          <w:szCs w:val="24"/>
        </w:rPr>
        <w:t xml:space="preserve"> </w:t>
      </w:r>
      <w:r w:rsidR="00C45C2E">
        <w:rPr>
          <w:rFonts w:ascii="Times New Roman" w:hAnsi="Times New Roman" w:cs="Times New Roman"/>
          <w:sz w:val="24"/>
          <w:szCs w:val="24"/>
        </w:rPr>
        <w:t>The simulation resu</w:t>
      </w:r>
      <w:r w:rsidR="00AE5B0D">
        <w:rPr>
          <w:rFonts w:ascii="Times New Roman" w:hAnsi="Times New Roman" w:cs="Times New Roman"/>
          <w:sz w:val="24"/>
          <w:szCs w:val="24"/>
        </w:rPr>
        <w:t>l</w:t>
      </w:r>
      <w:r w:rsidR="00C45C2E">
        <w:rPr>
          <w:rFonts w:ascii="Times New Roman" w:hAnsi="Times New Roman" w:cs="Times New Roman"/>
          <w:sz w:val="24"/>
          <w:szCs w:val="24"/>
        </w:rPr>
        <w:t xml:space="preserve">ts </w:t>
      </w:r>
      <w:r w:rsidR="00FD7E49">
        <w:rPr>
          <w:rFonts w:ascii="Times New Roman" w:hAnsi="Times New Roman" w:cs="Times New Roman"/>
          <w:sz w:val="24"/>
          <w:szCs w:val="24"/>
        </w:rPr>
        <w:t>show</w:t>
      </w:r>
      <w:r w:rsidR="00A55931">
        <w:rPr>
          <w:rFonts w:ascii="Times New Roman" w:hAnsi="Times New Roman" w:cs="Times New Roman"/>
          <w:sz w:val="24"/>
          <w:szCs w:val="24"/>
        </w:rPr>
        <w:t>e</w:t>
      </w:r>
      <w:r w:rsidR="008C05F0">
        <w:rPr>
          <w:rFonts w:ascii="Times New Roman" w:hAnsi="Times New Roman" w:cs="Times New Roman"/>
          <w:sz w:val="24"/>
          <w:szCs w:val="24"/>
        </w:rPr>
        <w:t>d</w:t>
      </w:r>
      <w:r w:rsidR="00C45C2E">
        <w:rPr>
          <w:rFonts w:ascii="Times New Roman" w:hAnsi="Times New Roman" w:cs="Times New Roman"/>
          <w:sz w:val="24"/>
          <w:szCs w:val="24"/>
        </w:rPr>
        <w:t xml:space="preserve"> that </w:t>
      </w:r>
      <w:r w:rsidR="004B5AE1">
        <w:rPr>
          <w:rFonts w:ascii="Times New Roman" w:hAnsi="Times New Roman" w:cs="Times New Roman"/>
          <w:sz w:val="24"/>
          <w:szCs w:val="24"/>
        </w:rPr>
        <w:t xml:space="preserve">outsourcing stumpage </w:t>
      </w:r>
      <w:r w:rsidR="004F4556">
        <w:rPr>
          <w:rFonts w:ascii="Times New Roman" w:hAnsi="Times New Roman" w:cs="Times New Roman"/>
          <w:sz w:val="24"/>
          <w:szCs w:val="24"/>
        </w:rPr>
        <w:t xml:space="preserve">price </w:t>
      </w:r>
      <w:r w:rsidR="004B5AE1">
        <w:rPr>
          <w:rFonts w:ascii="Times New Roman" w:hAnsi="Times New Roman" w:cs="Times New Roman"/>
          <w:sz w:val="24"/>
          <w:szCs w:val="24"/>
        </w:rPr>
        <w:t xml:space="preserve">uncertainty with </w:t>
      </w:r>
      <w:r w:rsidR="00DA0B2D">
        <w:rPr>
          <w:rFonts w:ascii="Times New Roman" w:hAnsi="Times New Roman" w:cs="Times New Roman"/>
          <w:sz w:val="24"/>
          <w:szCs w:val="24"/>
        </w:rPr>
        <w:t xml:space="preserve">the </w:t>
      </w:r>
      <w:r w:rsidR="00E9742E">
        <w:rPr>
          <w:rFonts w:ascii="Times New Roman" w:hAnsi="Times New Roman" w:cs="Times New Roman"/>
          <w:sz w:val="24"/>
          <w:szCs w:val="24"/>
        </w:rPr>
        <w:t xml:space="preserve">American put option </w:t>
      </w:r>
      <w:r w:rsidR="00736416">
        <w:rPr>
          <w:rFonts w:ascii="Times New Roman" w:hAnsi="Times New Roman" w:cs="Times New Roman"/>
          <w:sz w:val="24"/>
          <w:szCs w:val="24"/>
        </w:rPr>
        <w:t>result</w:t>
      </w:r>
      <w:r w:rsidR="008C05F0">
        <w:rPr>
          <w:rFonts w:ascii="Times New Roman" w:hAnsi="Times New Roman" w:cs="Times New Roman"/>
          <w:sz w:val="24"/>
          <w:szCs w:val="24"/>
        </w:rPr>
        <w:t>ed</w:t>
      </w:r>
      <w:r w:rsidR="00736416">
        <w:rPr>
          <w:rFonts w:ascii="Times New Roman" w:hAnsi="Times New Roman" w:cs="Times New Roman"/>
          <w:sz w:val="24"/>
          <w:szCs w:val="24"/>
        </w:rPr>
        <w:t xml:space="preserve"> in </w:t>
      </w:r>
      <w:r w:rsidR="00F16FAF">
        <w:rPr>
          <w:rFonts w:ascii="Times New Roman" w:hAnsi="Times New Roman" w:cs="Times New Roman"/>
          <w:sz w:val="24"/>
          <w:szCs w:val="24"/>
        </w:rPr>
        <w:t>an a</w:t>
      </w:r>
      <w:r w:rsidR="005734FE">
        <w:rPr>
          <w:rFonts w:ascii="Times New Roman" w:hAnsi="Times New Roman" w:cs="Times New Roman"/>
          <w:sz w:val="24"/>
          <w:szCs w:val="24"/>
        </w:rPr>
        <w:t>verage land expectation</w:t>
      </w:r>
      <w:r w:rsidR="00F16FAF">
        <w:rPr>
          <w:rFonts w:ascii="Times New Roman" w:hAnsi="Times New Roman" w:cs="Times New Roman"/>
          <w:sz w:val="24"/>
          <w:szCs w:val="24"/>
        </w:rPr>
        <w:t xml:space="preserve"> </w:t>
      </w:r>
      <w:r w:rsidR="005734FE">
        <w:rPr>
          <w:rFonts w:ascii="Times New Roman" w:hAnsi="Times New Roman" w:cs="Times New Roman"/>
          <w:sz w:val="24"/>
          <w:szCs w:val="24"/>
        </w:rPr>
        <w:t xml:space="preserve">value </w:t>
      </w:r>
      <w:r w:rsidR="00060821">
        <w:rPr>
          <w:rFonts w:ascii="Times New Roman" w:hAnsi="Times New Roman" w:cs="Times New Roman"/>
          <w:sz w:val="24"/>
          <w:szCs w:val="24"/>
        </w:rPr>
        <w:t>of</w:t>
      </w:r>
      <w:r w:rsidR="000746BB">
        <w:rPr>
          <w:rFonts w:ascii="Times New Roman" w:hAnsi="Times New Roman" w:cs="Times New Roman"/>
          <w:sz w:val="24"/>
          <w:szCs w:val="24"/>
        </w:rPr>
        <w:t xml:space="preserve"> </w:t>
      </w:r>
      <w:r w:rsidR="00520F5B">
        <w:rPr>
          <w:rFonts w:ascii="Times New Roman" w:hAnsi="Times New Roman" w:cs="Times New Roman"/>
          <w:sz w:val="24"/>
          <w:szCs w:val="24"/>
        </w:rPr>
        <w:t>$2633/A</w:t>
      </w:r>
      <w:r w:rsidR="00AD1B13">
        <w:rPr>
          <w:rFonts w:ascii="Times New Roman" w:hAnsi="Times New Roman" w:cs="Times New Roman"/>
          <w:sz w:val="24"/>
          <w:szCs w:val="24"/>
        </w:rPr>
        <w:t>.</w:t>
      </w:r>
      <w:r w:rsidR="005C67C1">
        <w:rPr>
          <w:rFonts w:ascii="Times New Roman" w:hAnsi="Times New Roman" w:cs="Times New Roman"/>
          <w:sz w:val="24"/>
          <w:szCs w:val="24"/>
        </w:rPr>
        <w:t xml:space="preserve"> This result is </w:t>
      </w:r>
      <w:r w:rsidR="001B20CA">
        <w:rPr>
          <w:rFonts w:ascii="Times New Roman" w:hAnsi="Times New Roman" w:cs="Times New Roman"/>
          <w:sz w:val="24"/>
          <w:szCs w:val="24"/>
        </w:rPr>
        <w:t>37% higher than</w:t>
      </w:r>
      <w:r w:rsidR="00CB2398">
        <w:rPr>
          <w:rFonts w:ascii="Times New Roman" w:hAnsi="Times New Roman" w:cs="Times New Roman"/>
          <w:sz w:val="24"/>
          <w:szCs w:val="24"/>
        </w:rPr>
        <w:t xml:space="preserve"> </w:t>
      </w:r>
      <w:r w:rsidR="00F96920">
        <w:rPr>
          <w:rFonts w:ascii="Times New Roman" w:hAnsi="Times New Roman" w:cs="Times New Roman"/>
          <w:sz w:val="24"/>
          <w:szCs w:val="24"/>
        </w:rPr>
        <w:t xml:space="preserve">that of </w:t>
      </w:r>
      <w:r w:rsidR="008C05F0">
        <w:rPr>
          <w:rFonts w:ascii="Times New Roman" w:hAnsi="Times New Roman" w:cs="Times New Roman"/>
          <w:sz w:val="24"/>
          <w:szCs w:val="24"/>
        </w:rPr>
        <w:t xml:space="preserve">the </w:t>
      </w:r>
      <w:r w:rsidR="001B20CA">
        <w:rPr>
          <w:rFonts w:ascii="Times New Roman" w:hAnsi="Times New Roman" w:cs="Times New Roman"/>
          <w:sz w:val="24"/>
          <w:szCs w:val="24"/>
        </w:rPr>
        <w:t>$19</w:t>
      </w:r>
      <w:r w:rsidR="00CB2398">
        <w:rPr>
          <w:rFonts w:ascii="Times New Roman" w:hAnsi="Times New Roman" w:cs="Times New Roman"/>
          <w:sz w:val="24"/>
          <w:szCs w:val="24"/>
        </w:rPr>
        <w:t xml:space="preserve">21/A under certainty assumption. </w:t>
      </w:r>
      <w:r w:rsidR="00CF4272">
        <w:rPr>
          <w:rFonts w:ascii="Times New Roman" w:hAnsi="Times New Roman" w:cs="Times New Roman"/>
          <w:sz w:val="24"/>
          <w:szCs w:val="24"/>
        </w:rPr>
        <w:t xml:space="preserve">  But the average </w:t>
      </w:r>
      <w:r w:rsidR="00C6216A">
        <w:rPr>
          <w:rFonts w:ascii="Times New Roman" w:hAnsi="Times New Roman" w:cs="Times New Roman"/>
          <w:sz w:val="24"/>
          <w:szCs w:val="24"/>
        </w:rPr>
        <w:t>harvest age of 46 years is nearly 5</w:t>
      </w:r>
      <w:r w:rsidR="00D870CC">
        <w:rPr>
          <w:rFonts w:ascii="Times New Roman" w:hAnsi="Times New Roman" w:cs="Times New Roman"/>
          <w:sz w:val="24"/>
          <w:szCs w:val="24"/>
        </w:rPr>
        <w:t>0</w:t>
      </w:r>
      <w:r w:rsidR="00C6216A">
        <w:rPr>
          <w:rFonts w:ascii="Times New Roman" w:hAnsi="Times New Roman" w:cs="Times New Roman"/>
          <w:sz w:val="24"/>
          <w:szCs w:val="24"/>
        </w:rPr>
        <w:t>% longer than the 31 years under certainty</w:t>
      </w:r>
      <w:r w:rsidR="00EE1C75">
        <w:rPr>
          <w:rFonts w:ascii="Times New Roman" w:hAnsi="Times New Roman" w:cs="Times New Roman"/>
          <w:sz w:val="24"/>
          <w:szCs w:val="24"/>
        </w:rPr>
        <w:t xml:space="preserve"> assumption. </w:t>
      </w:r>
      <w:r w:rsidR="00C6216A">
        <w:rPr>
          <w:rFonts w:ascii="Times New Roman" w:hAnsi="Times New Roman" w:cs="Times New Roman"/>
          <w:sz w:val="24"/>
          <w:szCs w:val="24"/>
        </w:rPr>
        <w:t xml:space="preserve"> </w:t>
      </w:r>
      <w:r w:rsidR="00EE1C75">
        <w:rPr>
          <w:rFonts w:ascii="Times New Roman" w:hAnsi="Times New Roman" w:cs="Times New Roman"/>
          <w:sz w:val="24"/>
          <w:szCs w:val="24"/>
        </w:rPr>
        <w:t xml:space="preserve">Moreover, </w:t>
      </w:r>
      <w:r w:rsidR="005C2CED">
        <w:rPr>
          <w:rFonts w:ascii="Times New Roman" w:hAnsi="Times New Roman" w:cs="Times New Roman"/>
          <w:sz w:val="24"/>
          <w:szCs w:val="24"/>
        </w:rPr>
        <w:t xml:space="preserve">the result </w:t>
      </w:r>
      <w:r w:rsidR="00B05822">
        <w:rPr>
          <w:rFonts w:ascii="Times New Roman" w:hAnsi="Times New Roman" w:cs="Times New Roman"/>
          <w:sz w:val="24"/>
          <w:szCs w:val="24"/>
        </w:rPr>
        <w:t xml:space="preserve">with the </w:t>
      </w:r>
      <w:r w:rsidR="00D55EE6">
        <w:rPr>
          <w:rFonts w:ascii="Times New Roman" w:hAnsi="Times New Roman" w:cs="Times New Roman"/>
          <w:sz w:val="24"/>
          <w:szCs w:val="24"/>
        </w:rPr>
        <w:t>American p</w:t>
      </w:r>
      <w:r w:rsidR="006077B6">
        <w:rPr>
          <w:rFonts w:ascii="Times New Roman" w:hAnsi="Times New Roman" w:cs="Times New Roman"/>
          <w:sz w:val="24"/>
          <w:szCs w:val="24"/>
        </w:rPr>
        <w:t>u</w:t>
      </w:r>
      <w:r w:rsidR="00D55EE6">
        <w:rPr>
          <w:rFonts w:ascii="Times New Roman" w:hAnsi="Times New Roman" w:cs="Times New Roman"/>
          <w:sz w:val="24"/>
          <w:szCs w:val="24"/>
        </w:rPr>
        <w:t>t option</w:t>
      </w:r>
      <w:r w:rsidR="006077B6">
        <w:rPr>
          <w:rFonts w:ascii="Times New Roman" w:hAnsi="Times New Roman" w:cs="Times New Roman"/>
          <w:sz w:val="24"/>
          <w:szCs w:val="24"/>
        </w:rPr>
        <w:t xml:space="preserve"> approach </w:t>
      </w:r>
      <w:r w:rsidR="00D55EE6">
        <w:rPr>
          <w:rFonts w:ascii="Times New Roman" w:hAnsi="Times New Roman" w:cs="Times New Roman"/>
          <w:sz w:val="24"/>
          <w:szCs w:val="24"/>
        </w:rPr>
        <w:t>is</w:t>
      </w:r>
      <w:r w:rsidR="00C64B4C">
        <w:rPr>
          <w:rFonts w:ascii="Times New Roman" w:hAnsi="Times New Roman" w:cs="Times New Roman"/>
          <w:sz w:val="24"/>
          <w:szCs w:val="24"/>
        </w:rPr>
        <w:t xml:space="preserve"> </w:t>
      </w:r>
      <w:r w:rsidR="00D55EE6">
        <w:rPr>
          <w:rFonts w:ascii="Times New Roman" w:hAnsi="Times New Roman" w:cs="Times New Roman"/>
          <w:sz w:val="24"/>
          <w:szCs w:val="24"/>
        </w:rPr>
        <w:t xml:space="preserve">$250/A </w:t>
      </w:r>
      <w:r w:rsidR="003E7F90">
        <w:rPr>
          <w:rFonts w:ascii="Times New Roman" w:hAnsi="Times New Roman" w:cs="Times New Roman"/>
          <w:sz w:val="24"/>
          <w:szCs w:val="24"/>
        </w:rPr>
        <w:t>le</w:t>
      </w:r>
      <w:r w:rsidR="00D55EE6">
        <w:rPr>
          <w:rFonts w:ascii="Times New Roman" w:hAnsi="Times New Roman" w:cs="Times New Roman"/>
          <w:sz w:val="24"/>
          <w:szCs w:val="24"/>
        </w:rPr>
        <w:t>ss than</w:t>
      </w:r>
      <w:r w:rsidR="003E7F90">
        <w:rPr>
          <w:rFonts w:ascii="Times New Roman" w:hAnsi="Times New Roman" w:cs="Times New Roman"/>
          <w:sz w:val="24"/>
          <w:szCs w:val="24"/>
        </w:rPr>
        <w:t xml:space="preserve"> that with the </w:t>
      </w:r>
      <w:proofErr w:type="spellStart"/>
      <w:r w:rsidR="003E7F90">
        <w:rPr>
          <w:rFonts w:ascii="Times New Roman" w:hAnsi="Times New Roman" w:cs="Times New Roman"/>
          <w:sz w:val="24"/>
          <w:szCs w:val="24"/>
        </w:rPr>
        <w:t>Brazee</w:t>
      </w:r>
      <w:proofErr w:type="spellEnd"/>
      <w:r w:rsidR="003E7F90">
        <w:rPr>
          <w:rFonts w:ascii="Times New Roman" w:hAnsi="Times New Roman" w:cs="Times New Roman"/>
          <w:sz w:val="24"/>
          <w:szCs w:val="24"/>
        </w:rPr>
        <w:t xml:space="preserve"> and Mendelsohn reservation price approach.</w:t>
      </w:r>
      <w:r w:rsidR="00A71E15">
        <w:rPr>
          <w:rFonts w:ascii="Times New Roman" w:hAnsi="Times New Roman" w:cs="Times New Roman"/>
          <w:sz w:val="24"/>
          <w:szCs w:val="24"/>
        </w:rPr>
        <w:t xml:space="preserve">  To further enhance the </w:t>
      </w:r>
      <w:r w:rsidR="00B94DBD">
        <w:rPr>
          <w:rFonts w:ascii="Times New Roman" w:hAnsi="Times New Roman" w:cs="Times New Roman"/>
          <w:sz w:val="24"/>
          <w:szCs w:val="24"/>
        </w:rPr>
        <w:t xml:space="preserve">outcome of the American </w:t>
      </w:r>
      <w:r w:rsidR="00F70325">
        <w:rPr>
          <w:rFonts w:ascii="Times New Roman" w:hAnsi="Times New Roman" w:cs="Times New Roman"/>
          <w:sz w:val="24"/>
          <w:szCs w:val="24"/>
        </w:rPr>
        <w:t>pu</w:t>
      </w:r>
      <w:r w:rsidR="00B94DBD">
        <w:rPr>
          <w:rFonts w:ascii="Times New Roman" w:hAnsi="Times New Roman" w:cs="Times New Roman"/>
          <w:sz w:val="24"/>
          <w:szCs w:val="24"/>
        </w:rPr>
        <w:t xml:space="preserve">t option approach, partial coverage of the </w:t>
      </w:r>
      <w:r w:rsidR="0082033B">
        <w:rPr>
          <w:rFonts w:ascii="Times New Roman" w:hAnsi="Times New Roman" w:cs="Times New Roman"/>
          <w:sz w:val="24"/>
          <w:szCs w:val="24"/>
        </w:rPr>
        <w:t xml:space="preserve">stand volume </w:t>
      </w:r>
      <w:r w:rsidR="00DF3E97">
        <w:rPr>
          <w:rFonts w:ascii="Times New Roman" w:hAnsi="Times New Roman" w:cs="Times New Roman"/>
          <w:sz w:val="24"/>
          <w:szCs w:val="24"/>
        </w:rPr>
        <w:t xml:space="preserve">at age 70 </w:t>
      </w:r>
      <w:r w:rsidR="00B94DBD">
        <w:rPr>
          <w:rFonts w:ascii="Times New Roman" w:hAnsi="Times New Roman" w:cs="Times New Roman"/>
          <w:sz w:val="24"/>
          <w:szCs w:val="24"/>
        </w:rPr>
        <w:t xml:space="preserve">was explored.  </w:t>
      </w:r>
      <w:r w:rsidR="00D21576">
        <w:rPr>
          <w:rFonts w:ascii="Times New Roman" w:hAnsi="Times New Roman" w:cs="Times New Roman"/>
          <w:sz w:val="24"/>
          <w:szCs w:val="24"/>
        </w:rPr>
        <w:t xml:space="preserve">A </w:t>
      </w:r>
      <w:r w:rsidR="009400A5">
        <w:rPr>
          <w:rFonts w:ascii="Times New Roman" w:hAnsi="Times New Roman" w:cs="Times New Roman"/>
          <w:sz w:val="24"/>
          <w:szCs w:val="24"/>
        </w:rPr>
        <w:t>partial put</w:t>
      </w:r>
      <w:r w:rsidR="00813B65">
        <w:rPr>
          <w:rFonts w:ascii="Times New Roman" w:hAnsi="Times New Roman" w:cs="Times New Roman"/>
          <w:sz w:val="24"/>
          <w:szCs w:val="24"/>
        </w:rPr>
        <w:t xml:space="preserve"> option</w:t>
      </w:r>
      <w:r w:rsidR="009400A5">
        <w:rPr>
          <w:rFonts w:ascii="Times New Roman" w:hAnsi="Times New Roman" w:cs="Times New Roman"/>
          <w:sz w:val="24"/>
          <w:szCs w:val="24"/>
        </w:rPr>
        <w:t xml:space="preserve"> coverage of 60% of </w:t>
      </w:r>
      <w:r w:rsidR="00302495">
        <w:rPr>
          <w:rFonts w:ascii="Times New Roman" w:hAnsi="Times New Roman" w:cs="Times New Roman"/>
          <w:sz w:val="24"/>
          <w:szCs w:val="24"/>
        </w:rPr>
        <w:t xml:space="preserve">such volume </w:t>
      </w:r>
      <w:r w:rsidR="005D5071">
        <w:rPr>
          <w:rFonts w:ascii="Times New Roman" w:hAnsi="Times New Roman" w:cs="Times New Roman"/>
          <w:sz w:val="24"/>
          <w:szCs w:val="24"/>
        </w:rPr>
        <w:t xml:space="preserve">resulted in </w:t>
      </w:r>
      <w:r w:rsidR="00950833">
        <w:rPr>
          <w:rFonts w:ascii="Times New Roman" w:hAnsi="Times New Roman" w:cs="Times New Roman"/>
          <w:sz w:val="24"/>
          <w:szCs w:val="24"/>
        </w:rPr>
        <w:t>a</w:t>
      </w:r>
      <w:r w:rsidR="005D5071">
        <w:rPr>
          <w:rFonts w:ascii="Times New Roman" w:hAnsi="Times New Roman" w:cs="Times New Roman"/>
          <w:sz w:val="24"/>
          <w:szCs w:val="24"/>
        </w:rPr>
        <w:t xml:space="preserve">n </w:t>
      </w:r>
      <w:r w:rsidR="00F44870">
        <w:rPr>
          <w:rFonts w:ascii="Times New Roman" w:hAnsi="Times New Roman" w:cs="Times New Roman"/>
          <w:sz w:val="24"/>
          <w:szCs w:val="24"/>
        </w:rPr>
        <w:t xml:space="preserve">average land expectation value </w:t>
      </w:r>
      <w:r w:rsidR="005D5071">
        <w:rPr>
          <w:rFonts w:ascii="Times New Roman" w:hAnsi="Times New Roman" w:cs="Times New Roman"/>
          <w:sz w:val="24"/>
          <w:szCs w:val="24"/>
        </w:rPr>
        <w:t xml:space="preserve">of </w:t>
      </w:r>
      <w:r w:rsidR="003374B8">
        <w:rPr>
          <w:rFonts w:ascii="Times New Roman" w:hAnsi="Times New Roman" w:cs="Times New Roman"/>
          <w:sz w:val="24"/>
          <w:szCs w:val="24"/>
        </w:rPr>
        <w:t>$2881</w:t>
      </w:r>
      <w:r w:rsidR="00053D4B">
        <w:rPr>
          <w:rFonts w:ascii="Times New Roman" w:hAnsi="Times New Roman" w:cs="Times New Roman"/>
          <w:sz w:val="24"/>
          <w:szCs w:val="24"/>
        </w:rPr>
        <w:t>/A</w:t>
      </w:r>
      <w:r w:rsidR="00B0101C">
        <w:rPr>
          <w:rFonts w:ascii="Times New Roman" w:hAnsi="Times New Roman" w:cs="Times New Roman"/>
          <w:sz w:val="24"/>
          <w:szCs w:val="24"/>
        </w:rPr>
        <w:t xml:space="preserve"> with average harvest age of </w:t>
      </w:r>
      <w:r w:rsidR="00C74A96">
        <w:rPr>
          <w:rFonts w:ascii="Times New Roman" w:hAnsi="Times New Roman" w:cs="Times New Roman"/>
          <w:sz w:val="24"/>
          <w:szCs w:val="24"/>
        </w:rPr>
        <w:t>35.</w:t>
      </w:r>
      <w:r w:rsidR="004D0A98">
        <w:rPr>
          <w:rFonts w:ascii="Times New Roman" w:hAnsi="Times New Roman" w:cs="Times New Roman"/>
          <w:sz w:val="24"/>
          <w:szCs w:val="24"/>
        </w:rPr>
        <w:t>51</w:t>
      </w:r>
      <w:r w:rsidR="00C74A96">
        <w:rPr>
          <w:rFonts w:ascii="Times New Roman" w:hAnsi="Times New Roman" w:cs="Times New Roman"/>
          <w:sz w:val="24"/>
          <w:szCs w:val="24"/>
        </w:rPr>
        <w:t xml:space="preserve"> years</w:t>
      </w:r>
      <w:r w:rsidR="004D0A98">
        <w:rPr>
          <w:rFonts w:ascii="Times New Roman" w:hAnsi="Times New Roman" w:cs="Times New Roman"/>
          <w:sz w:val="24"/>
          <w:szCs w:val="24"/>
        </w:rPr>
        <w:t xml:space="preserve">, </w:t>
      </w:r>
      <w:r w:rsidR="00746978">
        <w:rPr>
          <w:rFonts w:ascii="Times New Roman" w:hAnsi="Times New Roman" w:cs="Times New Roman"/>
          <w:sz w:val="24"/>
          <w:szCs w:val="24"/>
        </w:rPr>
        <w:t xml:space="preserve">essentially </w:t>
      </w:r>
      <w:r w:rsidR="007F4B29">
        <w:rPr>
          <w:rFonts w:ascii="Times New Roman" w:hAnsi="Times New Roman" w:cs="Times New Roman"/>
          <w:sz w:val="24"/>
          <w:szCs w:val="24"/>
        </w:rPr>
        <w:t xml:space="preserve">the same as </w:t>
      </w:r>
      <w:r w:rsidR="00E7244F">
        <w:rPr>
          <w:rFonts w:ascii="Times New Roman" w:hAnsi="Times New Roman" w:cs="Times New Roman"/>
          <w:sz w:val="24"/>
          <w:szCs w:val="24"/>
        </w:rPr>
        <w:t xml:space="preserve">the </w:t>
      </w:r>
      <w:r w:rsidR="00DE7C51">
        <w:rPr>
          <w:rFonts w:ascii="Times New Roman" w:hAnsi="Times New Roman" w:cs="Times New Roman"/>
          <w:sz w:val="24"/>
          <w:szCs w:val="24"/>
        </w:rPr>
        <w:t xml:space="preserve">$2883/A </w:t>
      </w:r>
      <w:r w:rsidR="004D0A98">
        <w:rPr>
          <w:rFonts w:ascii="Times New Roman" w:hAnsi="Times New Roman" w:cs="Times New Roman"/>
          <w:sz w:val="24"/>
          <w:szCs w:val="24"/>
        </w:rPr>
        <w:t>with an average harvest age of 35.</w:t>
      </w:r>
      <w:r w:rsidR="00A954E8">
        <w:rPr>
          <w:rFonts w:ascii="Times New Roman" w:hAnsi="Times New Roman" w:cs="Times New Roman"/>
          <w:sz w:val="24"/>
          <w:szCs w:val="24"/>
        </w:rPr>
        <w:t xml:space="preserve">45 years </w:t>
      </w:r>
      <w:r w:rsidR="00DE7C51">
        <w:rPr>
          <w:rFonts w:ascii="Times New Roman" w:hAnsi="Times New Roman" w:cs="Times New Roman"/>
          <w:sz w:val="24"/>
          <w:szCs w:val="24"/>
        </w:rPr>
        <w:t xml:space="preserve">under the </w:t>
      </w:r>
      <w:proofErr w:type="spellStart"/>
      <w:r w:rsidR="00DE7C51">
        <w:rPr>
          <w:rFonts w:ascii="Times New Roman" w:hAnsi="Times New Roman" w:cs="Times New Roman"/>
          <w:sz w:val="24"/>
          <w:szCs w:val="24"/>
        </w:rPr>
        <w:t>Brazee</w:t>
      </w:r>
      <w:proofErr w:type="spellEnd"/>
      <w:r w:rsidR="00DE7C51">
        <w:rPr>
          <w:rFonts w:ascii="Times New Roman" w:hAnsi="Times New Roman" w:cs="Times New Roman"/>
          <w:sz w:val="24"/>
          <w:szCs w:val="24"/>
        </w:rPr>
        <w:t xml:space="preserve"> and Mendelsohn method. </w:t>
      </w:r>
      <w:r w:rsidR="000F02C2">
        <w:rPr>
          <w:rFonts w:ascii="Times New Roman" w:hAnsi="Times New Roman" w:cs="Times New Roman"/>
          <w:sz w:val="24"/>
          <w:szCs w:val="24"/>
        </w:rPr>
        <w:t xml:space="preserve"> </w:t>
      </w:r>
      <w:r w:rsidR="00096DCC">
        <w:rPr>
          <w:rFonts w:ascii="Times New Roman" w:hAnsi="Times New Roman" w:cs="Times New Roman"/>
          <w:sz w:val="24"/>
          <w:szCs w:val="24"/>
        </w:rPr>
        <w:t xml:space="preserve">More importantly, </w:t>
      </w:r>
      <w:r w:rsidR="00687004">
        <w:rPr>
          <w:rFonts w:ascii="Times New Roman" w:hAnsi="Times New Roman" w:cs="Times New Roman"/>
          <w:sz w:val="24"/>
          <w:szCs w:val="24"/>
        </w:rPr>
        <w:t xml:space="preserve">the </w:t>
      </w:r>
      <w:r w:rsidR="00E72502">
        <w:rPr>
          <w:rFonts w:ascii="Times New Roman" w:hAnsi="Times New Roman" w:cs="Times New Roman"/>
          <w:sz w:val="24"/>
          <w:szCs w:val="24"/>
        </w:rPr>
        <w:t>curv</w:t>
      </w:r>
      <w:r w:rsidR="008376CF">
        <w:rPr>
          <w:rFonts w:ascii="Times New Roman" w:hAnsi="Times New Roman" w:cs="Times New Roman"/>
          <w:sz w:val="24"/>
          <w:szCs w:val="24"/>
        </w:rPr>
        <w:t>i</w:t>
      </w:r>
      <w:r w:rsidR="00E72502">
        <w:rPr>
          <w:rFonts w:ascii="Times New Roman" w:hAnsi="Times New Roman" w:cs="Times New Roman"/>
          <w:sz w:val="24"/>
          <w:szCs w:val="24"/>
        </w:rPr>
        <w:t xml:space="preserve">linear </w:t>
      </w:r>
      <w:r w:rsidR="008376CF">
        <w:rPr>
          <w:rFonts w:ascii="Times New Roman" w:hAnsi="Times New Roman" w:cs="Times New Roman"/>
          <w:sz w:val="24"/>
          <w:szCs w:val="24"/>
        </w:rPr>
        <w:t xml:space="preserve">relation between </w:t>
      </w:r>
      <w:r w:rsidR="00687004">
        <w:rPr>
          <w:rFonts w:ascii="Times New Roman" w:hAnsi="Times New Roman" w:cs="Times New Roman"/>
          <w:sz w:val="24"/>
          <w:szCs w:val="24"/>
        </w:rPr>
        <w:lastRenderedPageBreak/>
        <w:t xml:space="preserve">partial put option coverage </w:t>
      </w:r>
      <w:r w:rsidR="008376CF">
        <w:rPr>
          <w:rFonts w:ascii="Times New Roman" w:hAnsi="Times New Roman" w:cs="Times New Roman"/>
          <w:sz w:val="24"/>
          <w:szCs w:val="24"/>
        </w:rPr>
        <w:t>and the average land expectation value</w:t>
      </w:r>
      <w:r w:rsidR="00EC27DA">
        <w:rPr>
          <w:rFonts w:ascii="Times New Roman" w:hAnsi="Times New Roman" w:cs="Times New Roman"/>
          <w:sz w:val="24"/>
          <w:szCs w:val="24"/>
        </w:rPr>
        <w:t xml:space="preserve"> </w:t>
      </w:r>
      <w:r w:rsidR="001B5555">
        <w:rPr>
          <w:rFonts w:ascii="Times New Roman" w:hAnsi="Times New Roman" w:cs="Times New Roman"/>
          <w:sz w:val="24"/>
          <w:szCs w:val="24"/>
        </w:rPr>
        <w:t xml:space="preserve">creates </w:t>
      </w:r>
      <w:r w:rsidR="002C0A01">
        <w:rPr>
          <w:rFonts w:ascii="Times New Roman" w:hAnsi="Times New Roman" w:cs="Times New Roman"/>
          <w:sz w:val="24"/>
          <w:szCs w:val="24"/>
        </w:rPr>
        <w:t xml:space="preserve">intriguing </w:t>
      </w:r>
      <w:r w:rsidR="001D6F10">
        <w:rPr>
          <w:rFonts w:ascii="Times New Roman" w:hAnsi="Times New Roman" w:cs="Times New Roman"/>
          <w:sz w:val="24"/>
          <w:szCs w:val="24"/>
        </w:rPr>
        <w:t>opportunities</w:t>
      </w:r>
      <w:r w:rsidR="007D113D">
        <w:rPr>
          <w:rFonts w:ascii="Times New Roman" w:hAnsi="Times New Roman" w:cs="Times New Roman"/>
          <w:sz w:val="24"/>
          <w:szCs w:val="24"/>
        </w:rPr>
        <w:t xml:space="preserve"> to balance </w:t>
      </w:r>
      <w:r w:rsidR="000F23BF">
        <w:rPr>
          <w:rFonts w:ascii="Times New Roman" w:hAnsi="Times New Roman" w:cs="Times New Roman"/>
          <w:sz w:val="24"/>
          <w:szCs w:val="24"/>
        </w:rPr>
        <w:t xml:space="preserve">uncertainty </w:t>
      </w:r>
      <w:r w:rsidR="00F51F97">
        <w:rPr>
          <w:rFonts w:ascii="Times New Roman" w:hAnsi="Times New Roman" w:cs="Times New Roman"/>
          <w:sz w:val="24"/>
          <w:szCs w:val="24"/>
        </w:rPr>
        <w:t xml:space="preserve">tolerance </w:t>
      </w:r>
      <w:r w:rsidR="000F23BF">
        <w:rPr>
          <w:rFonts w:ascii="Times New Roman" w:hAnsi="Times New Roman" w:cs="Times New Roman"/>
          <w:sz w:val="24"/>
          <w:szCs w:val="24"/>
        </w:rPr>
        <w:t xml:space="preserve">and the average land expectation value. </w:t>
      </w:r>
      <w:r w:rsidR="00701092">
        <w:rPr>
          <w:rFonts w:ascii="Times New Roman" w:hAnsi="Times New Roman" w:cs="Times New Roman"/>
          <w:sz w:val="24"/>
          <w:szCs w:val="24"/>
        </w:rPr>
        <w:t xml:space="preserve"> For example, a</w:t>
      </w:r>
      <w:r w:rsidR="00596C20">
        <w:rPr>
          <w:rFonts w:ascii="Times New Roman" w:hAnsi="Times New Roman" w:cs="Times New Roman"/>
          <w:sz w:val="24"/>
          <w:szCs w:val="24"/>
        </w:rPr>
        <w:t xml:space="preserve">n </w:t>
      </w:r>
      <w:r w:rsidR="009416D8">
        <w:rPr>
          <w:rFonts w:ascii="Times New Roman" w:hAnsi="Times New Roman" w:cs="Times New Roman"/>
          <w:sz w:val="24"/>
          <w:szCs w:val="24"/>
        </w:rPr>
        <w:t xml:space="preserve">uncertainty seeking 30% partial coverage </w:t>
      </w:r>
      <w:r w:rsidR="00E26CD0">
        <w:rPr>
          <w:rFonts w:ascii="Times New Roman" w:hAnsi="Times New Roman" w:cs="Times New Roman"/>
          <w:sz w:val="24"/>
          <w:szCs w:val="24"/>
        </w:rPr>
        <w:t xml:space="preserve">will </w:t>
      </w:r>
      <w:r w:rsidR="009416D8">
        <w:rPr>
          <w:rFonts w:ascii="Times New Roman" w:hAnsi="Times New Roman" w:cs="Times New Roman"/>
          <w:sz w:val="24"/>
          <w:szCs w:val="24"/>
        </w:rPr>
        <w:t xml:space="preserve">produce </w:t>
      </w:r>
      <w:r w:rsidR="007E0DD5">
        <w:rPr>
          <w:rFonts w:ascii="Times New Roman" w:hAnsi="Times New Roman" w:cs="Times New Roman"/>
          <w:sz w:val="24"/>
          <w:szCs w:val="24"/>
        </w:rPr>
        <w:t xml:space="preserve">a result that is slightly better than that of </w:t>
      </w:r>
      <w:r w:rsidR="005247F5">
        <w:rPr>
          <w:rFonts w:ascii="Times New Roman" w:hAnsi="Times New Roman" w:cs="Times New Roman"/>
          <w:sz w:val="24"/>
          <w:szCs w:val="24"/>
        </w:rPr>
        <w:t>a 100% coverage (</w:t>
      </w:r>
      <w:r w:rsidR="009441C1">
        <w:rPr>
          <w:rFonts w:ascii="Times New Roman" w:hAnsi="Times New Roman" w:cs="Times New Roman"/>
          <w:sz w:val="24"/>
          <w:szCs w:val="24"/>
        </w:rPr>
        <w:t>$2647/A vs. $26</w:t>
      </w:r>
      <w:r w:rsidR="00EF2F0D">
        <w:rPr>
          <w:rFonts w:ascii="Times New Roman" w:hAnsi="Times New Roman" w:cs="Times New Roman"/>
          <w:sz w:val="24"/>
          <w:szCs w:val="24"/>
        </w:rPr>
        <w:t>33/A).</w:t>
      </w:r>
      <w:r w:rsidR="00073F86">
        <w:rPr>
          <w:rFonts w:ascii="Times New Roman" w:hAnsi="Times New Roman" w:cs="Times New Roman"/>
          <w:sz w:val="24"/>
          <w:szCs w:val="24"/>
        </w:rPr>
        <w:t xml:space="preserve"> </w:t>
      </w:r>
      <w:r w:rsidR="00256AD0">
        <w:rPr>
          <w:rFonts w:ascii="Times New Roman" w:hAnsi="Times New Roman" w:cs="Times New Roman"/>
          <w:sz w:val="24"/>
          <w:szCs w:val="24"/>
        </w:rPr>
        <w:t xml:space="preserve">Yet, the </w:t>
      </w:r>
      <w:r w:rsidR="0084537A">
        <w:rPr>
          <w:rFonts w:ascii="Times New Roman" w:hAnsi="Times New Roman" w:cs="Times New Roman"/>
          <w:sz w:val="24"/>
          <w:szCs w:val="24"/>
        </w:rPr>
        <w:t xml:space="preserve">average harvest age of the former of </w:t>
      </w:r>
      <w:r w:rsidR="00720F09">
        <w:rPr>
          <w:rFonts w:ascii="Times New Roman" w:hAnsi="Times New Roman" w:cs="Times New Roman"/>
          <w:sz w:val="24"/>
          <w:szCs w:val="24"/>
        </w:rPr>
        <w:t xml:space="preserve">26.85 years </w:t>
      </w:r>
      <w:r w:rsidR="00C00066">
        <w:rPr>
          <w:rFonts w:ascii="Times New Roman" w:hAnsi="Times New Roman" w:cs="Times New Roman"/>
          <w:sz w:val="24"/>
          <w:szCs w:val="24"/>
        </w:rPr>
        <w:t>stand</w:t>
      </w:r>
      <w:r w:rsidR="00575FA9">
        <w:rPr>
          <w:rFonts w:ascii="Times New Roman" w:hAnsi="Times New Roman" w:cs="Times New Roman"/>
          <w:sz w:val="24"/>
          <w:szCs w:val="24"/>
        </w:rPr>
        <w:t>s</w:t>
      </w:r>
      <w:r w:rsidR="00C00066">
        <w:rPr>
          <w:rFonts w:ascii="Times New Roman" w:hAnsi="Times New Roman" w:cs="Times New Roman"/>
          <w:sz w:val="24"/>
          <w:szCs w:val="24"/>
        </w:rPr>
        <w:t xml:space="preserve"> at less than 58% of the </w:t>
      </w:r>
      <w:r w:rsidR="00106C51">
        <w:rPr>
          <w:rFonts w:ascii="Times New Roman" w:hAnsi="Times New Roman" w:cs="Times New Roman"/>
          <w:sz w:val="24"/>
          <w:szCs w:val="24"/>
        </w:rPr>
        <w:t xml:space="preserve">46.15 years of the latter.  </w:t>
      </w:r>
      <w:r w:rsidR="0090696A">
        <w:rPr>
          <w:rFonts w:ascii="Times New Roman" w:hAnsi="Times New Roman" w:cs="Times New Roman"/>
          <w:sz w:val="24"/>
          <w:szCs w:val="24"/>
        </w:rPr>
        <w:t>Consequently, f</w:t>
      </w:r>
      <w:r w:rsidR="000D3B1F">
        <w:rPr>
          <w:rFonts w:ascii="Times New Roman" w:hAnsi="Times New Roman" w:cs="Times New Roman"/>
          <w:sz w:val="24"/>
          <w:szCs w:val="24"/>
        </w:rPr>
        <w:t>o</w:t>
      </w:r>
      <w:r w:rsidR="003C563E">
        <w:rPr>
          <w:rFonts w:ascii="Times New Roman" w:hAnsi="Times New Roman" w:cs="Times New Roman"/>
          <w:sz w:val="24"/>
          <w:szCs w:val="24"/>
        </w:rPr>
        <w:t xml:space="preserve">restland owners </w:t>
      </w:r>
      <w:r w:rsidR="000D4BB9">
        <w:rPr>
          <w:rFonts w:ascii="Times New Roman" w:hAnsi="Times New Roman" w:cs="Times New Roman"/>
          <w:sz w:val="24"/>
          <w:szCs w:val="24"/>
        </w:rPr>
        <w:t xml:space="preserve">are no longer passive </w:t>
      </w:r>
      <w:r w:rsidR="00EF7A43">
        <w:rPr>
          <w:rFonts w:ascii="Times New Roman" w:hAnsi="Times New Roman" w:cs="Times New Roman"/>
          <w:sz w:val="24"/>
          <w:szCs w:val="24"/>
        </w:rPr>
        <w:t xml:space="preserve">stumpage </w:t>
      </w:r>
      <w:r w:rsidR="000D4BB9">
        <w:rPr>
          <w:rFonts w:ascii="Times New Roman" w:hAnsi="Times New Roman" w:cs="Times New Roman"/>
          <w:sz w:val="24"/>
          <w:szCs w:val="24"/>
        </w:rPr>
        <w:t xml:space="preserve">price </w:t>
      </w:r>
      <w:r w:rsidR="00E95C94">
        <w:rPr>
          <w:rFonts w:ascii="Times New Roman" w:hAnsi="Times New Roman" w:cs="Times New Roman"/>
          <w:sz w:val="24"/>
          <w:szCs w:val="24"/>
        </w:rPr>
        <w:t xml:space="preserve">takers.  Instead, </w:t>
      </w:r>
      <w:r w:rsidR="00E835EE">
        <w:rPr>
          <w:rFonts w:ascii="Times New Roman" w:hAnsi="Times New Roman" w:cs="Times New Roman"/>
          <w:sz w:val="24"/>
          <w:szCs w:val="24"/>
        </w:rPr>
        <w:t>by balancing uncertainty and return with partial American put option coverage</w:t>
      </w:r>
      <w:r w:rsidR="00F224BE">
        <w:rPr>
          <w:rFonts w:ascii="Times New Roman" w:hAnsi="Times New Roman" w:cs="Times New Roman"/>
          <w:sz w:val="24"/>
          <w:szCs w:val="24"/>
        </w:rPr>
        <w:t xml:space="preserve">, </w:t>
      </w:r>
      <w:r w:rsidR="006707B6">
        <w:rPr>
          <w:rFonts w:ascii="Times New Roman" w:hAnsi="Times New Roman" w:cs="Times New Roman"/>
          <w:sz w:val="24"/>
          <w:szCs w:val="24"/>
        </w:rPr>
        <w:t xml:space="preserve">they </w:t>
      </w:r>
      <w:r w:rsidR="00C17DD3">
        <w:rPr>
          <w:rFonts w:ascii="Times New Roman" w:hAnsi="Times New Roman" w:cs="Times New Roman"/>
          <w:sz w:val="24"/>
          <w:szCs w:val="24"/>
        </w:rPr>
        <w:t>become active timber man</w:t>
      </w:r>
      <w:r w:rsidR="001E4C7A">
        <w:rPr>
          <w:rFonts w:ascii="Times New Roman" w:hAnsi="Times New Roman" w:cs="Times New Roman"/>
          <w:sz w:val="24"/>
          <w:szCs w:val="24"/>
        </w:rPr>
        <w:t>a</w:t>
      </w:r>
      <w:r w:rsidR="00C17DD3">
        <w:rPr>
          <w:rFonts w:ascii="Times New Roman" w:hAnsi="Times New Roman" w:cs="Times New Roman"/>
          <w:sz w:val="24"/>
          <w:szCs w:val="24"/>
        </w:rPr>
        <w:t xml:space="preserve">gers and </w:t>
      </w:r>
      <w:r w:rsidR="006707B6">
        <w:rPr>
          <w:rFonts w:ascii="Times New Roman" w:hAnsi="Times New Roman" w:cs="Times New Roman"/>
          <w:sz w:val="24"/>
          <w:szCs w:val="24"/>
        </w:rPr>
        <w:t>stumpage price</w:t>
      </w:r>
      <w:r w:rsidR="00287959">
        <w:rPr>
          <w:rFonts w:ascii="Times New Roman" w:hAnsi="Times New Roman" w:cs="Times New Roman"/>
          <w:sz w:val="24"/>
          <w:szCs w:val="24"/>
        </w:rPr>
        <w:t xml:space="preserve"> setters</w:t>
      </w:r>
      <w:r w:rsidR="001B5D10">
        <w:rPr>
          <w:rFonts w:ascii="Times New Roman" w:hAnsi="Times New Roman" w:cs="Times New Roman"/>
          <w:sz w:val="24"/>
          <w:szCs w:val="24"/>
        </w:rPr>
        <w:t>.</w:t>
      </w:r>
    </w:p>
    <w:sectPr w:rsidR="0029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 Zhang">
    <w15:presenceInfo w15:providerId="Windows Live" w15:userId="88e9e036154b65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01"/>
    <w:rsid w:val="0001163E"/>
    <w:rsid w:val="000205A8"/>
    <w:rsid w:val="00022D57"/>
    <w:rsid w:val="0002789B"/>
    <w:rsid w:val="00030413"/>
    <w:rsid w:val="0003112E"/>
    <w:rsid w:val="00037B14"/>
    <w:rsid w:val="0004222B"/>
    <w:rsid w:val="000503FC"/>
    <w:rsid w:val="00050F28"/>
    <w:rsid w:val="00053D4B"/>
    <w:rsid w:val="0005454C"/>
    <w:rsid w:val="000562B5"/>
    <w:rsid w:val="00057E92"/>
    <w:rsid w:val="00060821"/>
    <w:rsid w:val="00067CD5"/>
    <w:rsid w:val="000701F6"/>
    <w:rsid w:val="00073F86"/>
    <w:rsid w:val="000746BB"/>
    <w:rsid w:val="00076391"/>
    <w:rsid w:val="0009679B"/>
    <w:rsid w:val="00096DCC"/>
    <w:rsid w:val="000976BC"/>
    <w:rsid w:val="00097FF0"/>
    <w:rsid w:val="000B4409"/>
    <w:rsid w:val="000B4E0E"/>
    <w:rsid w:val="000C3889"/>
    <w:rsid w:val="000C510C"/>
    <w:rsid w:val="000D0F97"/>
    <w:rsid w:val="000D3785"/>
    <w:rsid w:val="000D3B1F"/>
    <w:rsid w:val="000D4BB9"/>
    <w:rsid w:val="000F02C2"/>
    <w:rsid w:val="000F0510"/>
    <w:rsid w:val="000F0B82"/>
    <w:rsid w:val="000F23BF"/>
    <w:rsid w:val="001002ED"/>
    <w:rsid w:val="00106C51"/>
    <w:rsid w:val="00111FCC"/>
    <w:rsid w:val="0011354B"/>
    <w:rsid w:val="001249FA"/>
    <w:rsid w:val="0013578D"/>
    <w:rsid w:val="00140AFA"/>
    <w:rsid w:val="00146AC2"/>
    <w:rsid w:val="00153E24"/>
    <w:rsid w:val="00155900"/>
    <w:rsid w:val="001607B5"/>
    <w:rsid w:val="0016670D"/>
    <w:rsid w:val="0017188E"/>
    <w:rsid w:val="00171FCC"/>
    <w:rsid w:val="0017315E"/>
    <w:rsid w:val="0019254D"/>
    <w:rsid w:val="001938FC"/>
    <w:rsid w:val="00195BB9"/>
    <w:rsid w:val="00197FA3"/>
    <w:rsid w:val="001B20CA"/>
    <w:rsid w:val="001B5555"/>
    <w:rsid w:val="001B5D10"/>
    <w:rsid w:val="001B5ED4"/>
    <w:rsid w:val="001B62B5"/>
    <w:rsid w:val="001C3388"/>
    <w:rsid w:val="001C5170"/>
    <w:rsid w:val="001D229A"/>
    <w:rsid w:val="001D5324"/>
    <w:rsid w:val="001D6F10"/>
    <w:rsid w:val="001E04B9"/>
    <w:rsid w:val="001E29DF"/>
    <w:rsid w:val="001E41A3"/>
    <w:rsid w:val="001E4C7A"/>
    <w:rsid w:val="001F1871"/>
    <w:rsid w:val="001F7CBF"/>
    <w:rsid w:val="00206739"/>
    <w:rsid w:val="0021513C"/>
    <w:rsid w:val="00215381"/>
    <w:rsid w:val="00231759"/>
    <w:rsid w:val="00243DC9"/>
    <w:rsid w:val="0025126C"/>
    <w:rsid w:val="00256AD0"/>
    <w:rsid w:val="0026045F"/>
    <w:rsid w:val="002658A0"/>
    <w:rsid w:val="002666A4"/>
    <w:rsid w:val="00282A71"/>
    <w:rsid w:val="0028552F"/>
    <w:rsid w:val="00287959"/>
    <w:rsid w:val="0029033E"/>
    <w:rsid w:val="00290BED"/>
    <w:rsid w:val="0029383C"/>
    <w:rsid w:val="0029575E"/>
    <w:rsid w:val="002B058D"/>
    <w:rsid w:val="002B6B42"/>
    <w:rsid w:val="002C0A01"/>
    <w:rsid w:val="002C34E7"/>
    <w:rsid w:val="002C4238"/>
    <w:rsid w:val="002D231B"/>
    <w:rsid w:val="002D6B96"/>
    <w:rsid w:val="002F3D63"/>
    <w:rsid w:val="00302495"/>
    <w:rsid w:val="0030632A"/>
    <w:rsid w:val="00324F92"/>
    <w:rsid w:val="00324FF1"/>
    <w:rsid w:val="003257FD"/>
    <w:rsid w:val="003374B8"/>
    <w:rsid w:val="00343FE7"/>
    <w:rsid w:val="003522C2"/>
    <w:rsid w:val="003549BD"/>
    <w:rsid w:val="00372CA9"/>
    <w:rsid w:val="0037630D"/>
    <w:rsid w:val="00381724"/>
    <w:rsid w:val="003A7350"/>
    <w:rsid w:val="003B04F3"/>
    <w:rsid w:val="003B14E9"/>
    <w:rsid w:val="003B7464"/>
    <w:rsid w:val="003C563E"/>
    <w:rsid w:val="003C5CBD"/>
    <w:rsid w:val="003C5D12"/>
    <w:rsid w:val="003C66BD"/>
    <w:rsid w:val="003D718C"/>
    <w:rsid w:val="003E285E"/>
    <w:rsid w:val="003E5AF2"/>
    <w:rsid w:val="003E7F90"/>
    <w:rsid w:val="003F7D3E"/>
    <w:rsid w:val="00402678"/>
    <w:rsid w:val="004029D5"/>
    <w:rsid w:val="004123C8"/>
    <w:rsid w:val="004167DA"/>
    <w:rsid w:val="004206E9"/>
    <w:rsid w:val="00424010"/>
    <w:rsid w:val="00431707"/>
    <w:rsid w:val="00436A23"/>
    <w:rsid w:val="0044043E"/>
    <w:rsid w:val="0046701C"/>
    <w:rsid w:val="00475187"/>
    <w:rsid w:val="00475FFE"/>
    <w:rsid w:val="00495305"/>
    <w:rsid w:val="004B35F0"/>
    <w:rsid w:val="004B4FE3"/>
    <w:rsid w:val="004B5AE1"/>
    <w:rsid w:val="004C1643"/>
    <w:rsid w:val="004D0A98"/>
    <w:rsid w:val="004D19CC"/>
    <w:rsid w:val="004D70A5"/>
    <w:rsid w:val="004E18B1"/>
    <w:rsid w:val="004E26F5"/>
    <w:rsid w:val="004E448A"/>
    <w:rsid w:val="004F4169"/>
    <w:rsid w:val="004F4556"/>
    <w:rsid w:val="0051125B"/>
    <w:rsid w:val="00516323"/>
    <w:rsid w:val="00520F5B"/>
    <w:rsid w:val="00523432"/>
    <w:rsid w:val="005247F5"/>
    <w:rsid w:val="00534791"/>
    <w:rsid w:val="00540E92"/>
    <w:rsid w:val="005644B7"/>
    <w:rsid w:val="005708C7"/>
    <w:rsid w:val="005734FE"/>
    <w:rsid w:val="00574DB2"/>
    <w:rsid w:val="00575FA9"/>
    <w:rsid w:val="0057703A"/>
    <w:rsid w:val="00587623"/>
    <w:rsid w:val="005954CB"/>
    <w:rsid w:val="00596C20"/>
    <w:rsid w:val="00597078"/>
    <w:rsid w:val="005B1397"/>
    <w:rsid w:val="005B1E9F"/>
    <w:rsid w:val="005B5E17"/>
    <w:rsid w:val="005C2CED"/>
    <w:rsid w:val="005C67C1"/>
    <w:rsid w:val="005D5071"/>
    <w:rsid w:val="005E4D35"/>
    <w:rsid w:val="005F1039"/>
    <w:rsid w:val="00606401"/>
    <w:rsid w:val="00607227"/>
    <w:rsid w:val="006077B6"/>
    <w:rsid w:val="00612F69"/>
    <w:rsid w:val="00620076"/>
    <w:rsid w:val="00635CF5"/>
    <w:rsid w:val="006406BA"/>
    <w:rsid w:val="00645D00"/>
    <w:rsid w:val="00664E02"/>
    <w:rsid w:val="00665DF6"/>
    <w:rsid w:val="00667CAC"/>
    <w:rsid w:val="006707B6"/>
    <w:rsid w:val="00670A96"/>
    <w:rsid w:val="00670B77"/>
    <w:rsid w:val="00681D61"/>
    <w:rsid w:val="00687004"/>
    <w:rsid w:val="0069466B"/>
    <w:rsid w:val="006C1DF8"/>
    <w:rsid w:val="006D1D4A"/>
    <w:rsid w:val="006E7C10"/>
    <w:rsid w:val="006F07BD"/>
    <w:rsid w:val="006F2C0A"/>
    <w:rsid w:val="006F4BF0"/>
    <w:rsid w:val="00701092"/>
    <w:rsid w:val="00711B27"/>
    <w:rsid w:val="00711B83"/>
    <w:rsid w:val="00720F09"/>
    <w:rsid w:val="00722C71"/>
    <w:rsid w:val="00734F43"/>
    <w:rsid w:val="00736416"/>
    <w:rsid w:val="00746978"/>
    <w:rsid w:val="00760443"/>
    <w:rsid w:val="00761102"/>
    <w:rsid w:val="00773EA6"/>
    <w:rsid w:val="0077442F"/>
    <w:rsid w:val="00781734"/>
    <w:rsid w:val="007861E4"/>
    <w:rsid w:val="007960C4"/>
    <w:rsid w:val="00796C99"/>
    <w:rsid w:val="00797258"/>
    <w:rsid w:val="007A6C8C"/>
    <w:rsid w:val="007B2356"/>
    <w:rsid w:val="007B6D40"/>
    <w:rsid w:val="007C3C5D"/>
    <w:rsid w:val="007D1122"/>
    <w:rsid w:val="007D113D"/>
    <w:rsid w:val="007E0DD5"/>
    <w:rsid w:val="007E687A"/>
    <w:rsid w:val="007F393C"/>
    <w:rsid w:val="007F44A7"/>
    <w:rsid w:val="007F4B29"/>
    <w:rsid w:val="007F79CB"/>
    <w:rsid w:val="00803FEC"/>
    <w:rsid w:val="0081058F"/>
    <w:rsid w:val="00811037"/>
    <w:rsid w:val="00813B65"/>
    <w:rsid w:val="0082033B"/>
    <w:rsid w:val="00820EE1"/>
    <w:rsid w:val="00826DF6"/>
    <w:rsid w:val="008304CC"/>
    <w:rsid w:val="0083320E"/>
    <w:rsid w:val="00834F9D"/>
    <w:rsid w:val="008360FE"/>
    <w:rsid w:val="008376CF"/>
    <w:rsid w:val="008376EB"/>
    <w:rsid w:val="0084537A"/>
    <w:rsid w:val="008508C6"/>
    <w:rsid w:val="008515E0"/>
    <w:rsid w:val="00863073"/>
    <w:rsid w:val="00863DE6"/>
    <w:rsid w:val="00866280"/>
    <w:rsid w:val="008669FA"/>
    <w:rsid w:val="00871547"/>
    <w:rsid w:val="00872FBE"/>
    <w:rsid w:val="008754FC"/>
    <w:rsid w:val="00875BA8"/>
    <w:rsid w:val="0087661B"/>
    <w:rsid w:val="00882FE8"/>
    <w:rsid w:val="00893FC7"/>
    <w:rsid w:val="00895C42"/>
    <w:rsid w:val="008B4082"/>
    <w:rsid w:val="008B52B9"/>
    <w:rsid w:val="008B7B8F"/>
    <w:rsid w:val="008C05F0"/>
    <w:rsid w:val="008D4731"/>
    <w:rsid w:val="008D7871"/>
    <w:rsid w:val="008E17DA"/>
    <w:rsid w:val="00904F44"/>
    <w:rsid w:val="00906518"/>
    <w:rsid w:val="0090696A"/>
    <w:rsid w:val="00910DD6"/>
    <w:rsid w:val="00913E88"/>
    <w:rsid w:val="00916A07"/>
    <w:rsid w:val="00934020"/>
    <w:rsid w:val="0093606F"/>
    <w:rsid w:val="009400A5"/>
    <w:rsid w:val="009416D8"/>
    <w:rsid w:val="009441C1"/>
    <w:rsid w:val="00944D92"/>
    <w:rsid w:val="00945FCC"/>
    <w:rsid w:val="00950833"/>
    <w:rsid w:val="00970B7C"/>
    <w:rsid w:val="0097566D"/>
    <w:rsid w:val="009819E7"/>
    <w:rsid w:val="00983F09"/>
    <w:rsid w:val="00994626"/>
    <w:rsid w:val="00995047"/>
    <w:rsid w:val="009A7A92"/>
    <w:rsid w:val="009D0C0B"/>
    <w:rsid w:val="009F192E"/>
    <w:rsid w:val="009F2916"/>
    <w:rsid w:val="00A128D5"/>
    <w:rsid w:val="00A2761E"/>
    <w:rsid w:val="00A3110A"/>
    <w:rsid w:val="00A31DAF"/>
    <w:rsid w:val="00A3403F"/>
    <w:rsid w:val="00A409EF"/>
    <w:rsid w:val="00A40DD1"/>
    <w:rsid w:val="00A45137"/>
    <w:rsid w:val="00A55931"/>
    <w:rsid w:val="00A644E2"/>
    <w:rsid w:val="00A70A1D"/>
    <w:rsid w:val="00A71E15"/>
    <w:rsid w:val="00A75C73"/>
    <w:rsid w:val="00A84B03"/>
    <w:rsid w:val="00A94E4B"/>
    <w:rsid w:val="00A954E8"/>
    <w:rsid w:val="00AA1CC7"/>
    <w:rsid w:val="00AA3DC4"/>
    <w:rsid w:val="00AA400A"/>
    <w:rsid w:val="00AA50CD"/>
    <w:rsid w:val="00AB0722"/>
    <w:rsid w:val="00AB1B4E"/>
    <w:rsid w:val="00AB4FAC"/>
    <w:rsid w:val="00AD1B13"/>
    <w:rsid w:val="00AD30FB"/>
    <w:rsid w:val="00AE0217"/>
    <w:rsid w:val="00AE5B0D"/>
    <w:rsid w:val="00AE5F13"/>
    <w:rsid w:val="00B00A3B"/>
    <w:rsid w:val="00B0101C"/>
    <w:rsid w:val="00B0214B"/>
    <w:rsid w:val="00B04C38"/>
    <w:rsid w:val="00B04CA2"/>
    <w:rsid w:val="00B05822"/>
    <w:rsid w:val="00B30A7A"/>
    <w:rsid w:val="00B30CF0"/>
    <w:rsid w:val="00B3181A"/>
    <w:rsid w:val="00B31BF8"/>
    <w:rsid w:val="00B50650"/>
    <w:rsid w:val="00B540FD"/>
    <w:rsid w:val="00B6042E"/>
    <w:rsid w:val="00B66301"/>
    <w:rsid w:val="00B70CA6"/>
    <w:rsid w:val="00B73C64"/>
    <w:rsid w:val="00B93476"/>
    <w:rsid w:val="00B94DBD"/>
    <w:rsid w:val="00BA14AE"/>
    <w:rsid w:val="00BA6924"/>
    <w:rsid w:val="00BC3046"/>
    <w:rsid w:val="00BC3EBD"/>
    <w:rsid w:val="00BE1065"/>
    <w:rsid w:val="00BE717A"/>
    <w:rsid w:val="00BF5AA6"/>
    <w:rsid w:val="00C00066"/>
    <w:rsid w:val="00C01D35"/>
    <w:rsid w:val="00C023BA"/>
    <w:rsid w:val="00C05B70"/>
    <w:rsid w:val="00C14EB9"/>
    <w:rsid w:val="00C17DD3"/>
    <w:rsid w:val="00C24FF4"/>
    <w:rsid w:val="00C318F0"/>
    <w:rsid w:val="00C45C2E"/>
    <w:rsid w:val="00C51282"/>
    <w:rsid w:val="00C523F5"/>
    <w:rsid w:val="00C60A5B"/>
    <w:rsid w:val="00C6216A"/>
    <w:rsid w:val="00C64B4C"/>
    <w:rsid w:val="00C6771B"/>
    <w:rsid w:val="00C74A96"/>
    <w:rsid w:val="00C75977"/>
    <w:rsid w:val="00C80375"/>
    <w:rsid w:val="00C92A8B"/>
    <w:rsid w:val="00C95396"/>
    <w:rsid w:val="00CA2538"/>
    <w:rsid w:val="00CA6408"/>
    <w:rsid w:val="00CB01C4"/>
    <w:rsid w:val="00CB2398"/>
    <w:rsid w:val="00CB59C7"/>
    <w:rsid w:val="00CC5A19"/>
    <w:rsid w:val="00CC5ACB"/>
    <w:rsid w:val="00CD4138"/>
    <w:rsid w:val="00CD71B3"/>
    <w:rsid w:val="00CE0ED3"/>
    <w:rsid w:val="00CE409A"/>
    <w:rsid w:val="00CF4272"/>
    <w:rsid w:val="00D151B2"/>
    <w:rsid w:val="00D16F1E"/>
    <w:rsid w:val="00D21576"/>
    <w:rsid w:val="00D260AE"/>
    <w:rsid w:val="00D35F9B"/>
    <w:rsid w:val="00D410A0"/>
    <w:rsid w:val="00D45AC5"/>
    <w:rsid w:val="00D55EE6"/>
    <w:rsid w:val="00D60C4A"/>
    <w:rsid w:val="00D60D91"/>
    <w:rsid w:val="00D62DCD"/>
    <w:rsid w:val="00D64A12"/>
    <w:rsid w:val="00D65266"/>
    <w:rsid w:val="00D702EE"/>
    <w:rsid w:val="00D726DB"/>
    <w:rsid w:val="00D8154E"/>
    <w:rsid w:val="00D865BB"/>
    <w:rsid w:val="00D870CC"/>
    <w:rsid w:val="00D91F0C"/>
    <w:rsid w:val="00D93658"/>
    <w:rsid w:val="00D96F99"/>
    <w:rsid w:val="00DA0B2D"/>
    <w:rsid w:val="00DA1926"/>
    <w:rsid w:val="00DA464B"/>
    <w:rsid w:val="00DB03E0"/>
    <w:rsid w:val="00DB0A42"/>
    <w:rsid w:val="00DB3066"/>
    <w:rsid w:val="00DB6561"/>
    <w:rsid w:val="00DC78D5"/>
    <w:rsid w:val="00DE2CCD"/>
    <w:rsid w:val="00DE7C51"/>
    <w:rsid w:val="00DF3E97"/>
    <w:rsid w:val="00E06A82"/>
    <w:rsid w:val="00E07D53"/>
    <w:rsid w:val="00E2319C"/>
    <w:rsid w:val="00E24AED"/>
    <w:rsid w:val="00E26CD0"/>
    <w:rsid w:val="00E35E52"/>
    <w:rsid w:val="00E40203"/>
    <w:rsid w:val="00E41996"/>
    <w:rsid w:val="00E41DD2"/>
    <w:rsid w:val="00E65AA4"/>
    <w:rsid w:val="00E7244F"/>
    <w:rsid w:val="00E72502"/>
    <w:rsid w:val="00E72EAE"/>
    <w:rsid w:val="00E835EE"/>
    <w:rsid w:val="00E8585C"/>
    <w:rsid w:val="00E90A81"/>
    <w:rsid w:val="00E914BE"/>
    <w:rsid w:val="00E95C94"/>
    <w:rsid w:val="00E9742E"/>
    <w:rsid w:val="00EA0F09"/>
    <w:rsid w:val="00EA3528"/>
    <w:rsid w:val="00EA42A2"/>
    <w:rsid w:val="00EC2439"/>
    <w:rsid w:val="00EC27DA"/>
    <w:rsid w:val="00EC37A1"/>
    <w:rsid w:val="00EC5CB4"/>
    <w:rsid w:val="00EC7CF8"/>
    <w:rsid w:val="00ED1CEB"/>
    <w:rsid w:val="00ED5AB9"/>
    <w:rsid w:val="00ED745E"/>
    <w:rsid w:val="00EE1C75"/>
    <w:rsid w:val="00EE2D82"/>
    <w:rsid w:val="00EF2C23"/>
    <w:rsid w:val="00EF2F0D"/>
    <w:rsid w:val="00EF74E2"/>
    <w:rsid w:val="00EF7A43"/>
    <w:rsid w:val="00F0084A"/>
    <w:rsid w:val="00F16042"/>
    <w:rsid w:val="00F16FAF"/>
    <w:rsid w:val="00F20D17"/>
    <w:rsid w:val="00F224BE"/>
    <w:rsid w:val="00F23B66"/>
    <w:rsid w:val="00F23B88"/>
    <w:rsid w:val="00F32E41"/>
    <w:rsid w:val="00F330FA"/>
    <w:rsid w:val="00F42F41"/>
    <w:rsid w:val="00F44870"/>
    <w:rsid w:val="00F4488B"/>
    <w:rsid w:val="00F46184"/>
    <w:rsid w:val="00F51F97"/>
    <w:rsid w:val="00F645A8"/>
    <w:rsid w:val="00F64AE0"/>
    <w:rsid w:val="00F661B6"/>
    <w:rsid w:val="00F67703"/>
    <w:rsid w:val="00F70325"/>
    <w:rsid w:val="00F93322"/>
    <w:rsid w:val="00F96920"/>
    <w:rsid w:val="00F96A77"/>
    <w:rsid w:val="00FB493C"/>
    <w:rsid w:val="00FD7E49"/>
    <w:rsid w:val="00FD7EDD"/>
    <w:rsid w:val="00FE5566"/>
    <w:rsid w:val="00FE7BEF"/>
    <w:rsid w:val="00F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474B"/>
  <w15:chartTrackingRefBased/>
  <w15:docId w15:val="{F9456C14-37AA-41AD-BD66-B4B2570F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30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F1871"/>
    <w:rPr>
      <w:color w:val="808080"/>
    </w:rPr>
  </w:style>
  <w:style w:type="paragraph" w:styleId="Revision">
    <w:name w:val="Revision"/>
    <w:hidden/>
    <w:uiPriority w:val="99"/>
    <w:semiHidden/>
    <w:rsid w:val="00944D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Sun J</dc:creator>
  <cp:keywords/>
  <dc:description/>
  <cp:lastModifiedBy>Fan Zhang</cp:lastModifiedBy>
  <cp:revision>255</cp:revision>
  <dcterms:created xsi:type="dcterms:W3CDTF">2023-05-20T13:39:00Z</dcterms:created>
  <dcterms:modified xsi:type="dcterms:W3CDTF">2023-06-03T15:47:00Z</dcterms:modified>
</cp:coreProperties>
</file>