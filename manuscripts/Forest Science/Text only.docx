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1CBD" w14:textId="1550CFF2" w:rsidR="00CF0744" w:rsidRPr="002C354F" w:rsidRDefault="007F0EA8">
      <w:pPr>
        <w:rPr>
          <w:rFonts w:ascii="Times New Roman" w:hAnsi="Times New Roman" w:cs="Times New Roman"/>
          <w:i/>
          <w:sz w:val="24"/>
          <w:szCs w:val="24"/>
        </w:rPr>
      </w:pPr>
      <w:r>
        <w:rPr>
          <w:rFonts w:ascii="Times New Roman" w:hAnsi="Times New Roman" w:cs="Times New Roman"/>
          <w:i/>
          <w:sz w:val="24"/>
          <w:szCs w:val="24"/>
        </w:rPr>
        <w:t xml:space="preserve"> </w:t>
      </w:r>
      <w:r w:rsidR="00F8312B">
        <w:rPr>
          <w:rFonts w:ascii="Times New Roman" w:hAnsi="Times New Roman" w:cs="Times New Roman"/>
          <w:i/>
          <w:sz w:val="24"/>
          <w:szCs w:val="24"/>
        </w:rPr>
        <w:t xml:space="preserve">  70.</w:t>
      </w:r>
      <w:r w:rsidR="00CF0744" w:rsidRPr="002C354F">
        <w:rPr>
          <w:rFonts w:ascii="Times New Roman" w:hAnsi="Times New Roman" w:cs="Times New Roman"/>
          <w:i/>
          <w:sz w:val="24"/>
          <w:szCs w:val="24"/>
        </w:rPr>
        <w:t>Introduction</w:t>
      </w:r>
    </w:p>
    <w:p w14:paraId="561179D7" w14:textId="77777777" w:rsidR="00CF0744" w:rsidRDefault="00CF0744">
      <w:pPr>
        <w:rPr>
          <w:rFonts w:ascii="Times New Roman" w:hAnsi="Times New Roman" w:cs="Times New Roman"/>
          <w:sz w:val="24"/>
          <w:szCs w:val="24"/>
        </w:rPr>
      </w:pPr>
    </w:p>
    <w:p w14:paraId="5B312663" w14:textId="4020EA92" w:rsidR="00787F97" w:rsidRDefault="00CF0744" w:rsidP="0006216F">
      <w:pPr>
        <w:spacing w:line="480" w:lineRule="auto"/>
        <w:ind w:firstLine="720"/>
        <w:rPr>
          <w:rFonts w:ascii="Times New Roman" w:hAnsi="Times New Roman" w:cs="Times New Roman"/>
          <w:sz w:val="24"/>
          <w:szCs w:val="24"/>
        </w:rPr>
      </w:pPr>
      <w:r w:rsidRPr="00CF0744">
        <w:rPr>
          <w:rFonts w:ascii="Times New Roman" w:hAnsi="Times New Roman" w:cs="Times New Roman"/>
          <w:sz w:val="24"/>
          <w:szCs w:val="24"/>
        </w:rPr>
        <w:t>Timber production</w:t>
      </w:r>
      <w:r w:rsidR="00360FBA">
        <w:rPr>
          <w:rFonts w:ascii="Times New Roman" w:hAnsi="Times New Roman" w:cs="Times New Roman"/>
          <w:sz w:val="24"/>
          <w:szCs w:val="24"/>
        </w:rPr>
        <w:t xml:space="preserve"> is </w:t>
      </w:r>
      <w:r>
        <w:rPr>
          <w:rFonts w:ascii="Times New Roman" w:hAnsi="Times New Roman" w:cs="Times New Roman"/>
          <w:sz w:val="24"/>
          <w:szCs w:val="24"/>
        </w:rPr>
        <w:t>inherent</w:t>
      </w:r>
      <w:r w:rsidR="008E4355">
        <w:rPr>
          <w:rFonts w:ascii="Times New Roman" w:hAnsi="Times New Roman" w:cs="Times New Roman"/>
          <w:sz w:val="24"/>
          <w:szCs w:val="24"/>
        </w:rPr>
        <w:t>ly</w:t>
      </w:r>
      <w:r>
        <w:rPr>
          <w:rFonts w:ascii="Times New Roman" w:hAnsi="Times New Roman" w:cs="Times New Roman"/>
          <w:sz w:val="24"/>
          <w:szCs w:val="24"/>
        </w:rPr>
        <w:t xml:space="preserve"> </w:t>
      </w:r>
      <w:r w:rsidR="00360FBA">
        <w:rPr>
          <w:rFonts w:ascii="Times New Roman" w:hAnsi="Times New Roman" w:cs="Times New Roman"/>
          <w:sz w:val="24"/>
          <w:szCs w:val="24"/>
        </w:rPr>
        <w:t xml:space="preserve">a </w:t>
      </w:r>
      <w:r>
        <w:rPr>
          <w:rFonts w:ascii="Times New Roman" w:hAnsi="Times New Roman" w:cs="Times New Roman"/>
          <w:sz w:val="24"/>
          <w:szCs w:val="24"/>
        </w:rPr>
        <w:t xml:space="preserve">risky business.  </w:t>
      </w:r>
      <w:r w:rsidR="00F97625">
        <w:rPr>
          <w:rFonts w:ascii="Times New Roman" w:hAnsi="Times New Roman" w:cs="Times New Roman"/>
          <w:sz w:val="24"/>
          <w:szCs w:val="24"/>
        </w:rPr>
        <w:t xml:space="preserve">Stumpage price fluctuates all the time, creating uncertainty </w:t>
      </w:r>
      <w:r w:rsidR="004A4309">
        <w:rPr>
          <w:rFonts w:ascii="Times New Roman" w:hAnsi="Times New Roman" w:cs="Times New Roman"/>
          <w:sz w:val="24"/>
          <w:szCs w:val="24"/>
        </w:rPr>
        <w:t xml:space="preserve">for forestland owners and managers. </w:t>
      </w:r>
      <w:r w:rsidR="00A83A5D">
        <w:rPr>
          <w:rFonts w:ascii="Times New Roman" w:hAnsi="Times New Roman" w:cs="Times New Roman"/>
          <w:sz w:val="24"/>
          <w:szCs w:val="24"/>
        </w:rPr>
        <w:t xml:space="preserve">Over the years, </w:t>
      </w:r>
      <w:r w:rsidR="002C37B8">
        <w:rPr>
          <w:rFonts w:ascii="Times New Roman" w:hAnsi="Times New Roman" w:cs="Times New Roman"/>
          <w:sz w:val="24"/>
          <w:szCs w:val="24"/>
        </w:rPr>
        <w:t>rotation</w:t>
      </w:r>
      <w:r w:rsidR="009E0A92">
        <w:rPr>
          <w:rFonts w:ascii="Times New Roman" w:hAnsi="Times New Roman" w:cs="Times New Roman"/>
          <w:sz w:val="24"/>
          <w:szCs w:val="24"/>
        </w:rPr>
        <w:t xml:space="preserve"> </w:t>
      </w:r>
      <w:r w:rsidR="002C37B8">
        <w:rPr>
          <w:rFonts w:ascii="Times New Roman" w:hAnsi="Times New Roman" w:cs="Times New Roman"/>
          <w:sz w:val="24"/>
          <w:szCs w:val="24"/>
        </w:rPr>
        <w:t xml:space="preserve">age determination </w:t>
      </w:r>
      <w:r w:rsidR="00CA6B8B">
        <w:rPr>
          <w:rFonts w:ascii="Times New Roman" w:hAnsi="Times New Roman" w:cs="Times New Roman"/>
          <w:sz w:val="24"/>
          <w:szCs w:val="24"/>
        </w:rPr>
        <w:t xml:space="preserve">under uncertainty </w:t>
      </w:r>
      <w:r w:rsidR="00A83A5D">
        <w:rPr>
          <w:rFonts w:ascii="Times New Roman" w:hAnsi="Times New Roman" w:cs="Times New Roman"/>
          <w:sz w:val="24"/>
          <w:szCs w:val="24"/>
        </w:rPr>
        <w:t xml:space="preserve">has remained one of the key topics in forest management and economic.  </w:t>
      </w:r>
      <w:r w:rsidR="003471E6">
        <w:rPr>
          <w:rFonts w:ascii="Times New Roman" w:hAnsi="Times New Roman" w:cs="Times New Roman"/>
          <w:sz w:val="24"/>
          <w:szCs w:val="24"/>
        </w:rPr>
        <w:t xml:space="preserve">To overcome the stumpage price uncertainty, </w:t>
      </w:r>
      <w:r w:rsidR="00CD322C">
        <w:rPr>
          <w:rFonts w:ascii="Times New Roman" w:hAnsi="Times New Roman"/>
          <w:sz w:val="24"/>
          <w:szCs w:val="24"/>
        </w:rPr>
        <w:t>o</w:t>
      </w:r>
      <w:r w:rsidR="003471E6" w:rsidRPr="00191BD5">
        <w:rPr>
          <w:rFonts w:ascii="Times New Roman" w:hAnsi="Times New Roman"/>
          <w:sz w:val="24"/>
          <w:szCs w:val="24"/>
        </w:rPr>
        <w:t xml:space="preserve">ver the last 30 years, </w:t>
      </w:r>
      <w:r w:rsidR="00DE2FCF">
        <w:rPr>
          <w:rFonts w:ascii="Times New Roman" w:hAnsi="Times New Roman"/>
          <w:sz w:val="24"/>
          <w:szCs w:val="24"/>
        </w:rPr>
        <w:t>highl</w:t>
      </w:r>
      <w:r w:rsidR="00731E2E">
        <w:rPr>
          <w:rFonts w:ascii="Times New Roman" w:hAnsi="Times New Roman"/>
          <w:sz w:val="24"/>
          <w:szCs w:val="24"/>
        </w:rPr>
        <w:t>y</w:t>
      </w:r>
      <w:r w:rsidR="003471E6" w:rsidRPr="00191BD5">
        <w:rPr>
          <w:rFonts w:ascii="Times New Roman" w:hAnsi="Times New Roman"/>
          <w:sz w:val="24"/>
          <w:szCs w:val="24"/>
        </w:rPr>
        <w:t xml:space="preserve"> sophisticated mathematical tools have been employed to address forest management under </w:t>
      </w:r>
      <w:r w:rsidR="00DC2E7A">
        <w:rPr>
          <w:rFonts w:ascii="Times New Roman" w:hAnsi="Times New Roman"/>
          <w:sz w:val="24"/>
          <w:szCs w:val="24"/>
        </w:rPr>
        <w:t xml:space="preserve">price </w:t>
      </w:r>
      <w:r w:rsidR="003471E6" w:rsidRPr="00191BD5">
        <w:rPr>
          <w:rFonts w:ascii="Times New Roman" w:hAnsi="Times New Roman"/>
          <w:sz w:val="24"/>
          <w:szCs w:val="24"/>
        </w:rPr>
        <w:t>uncertainty</w:t>
      </w:r>
      <w:r w:rsidR="003471E6">
        <w:rPr>
          <w:rFonts w:ascii="Times New Roman" w:hAnsi="Times New Roman"/>
          <w:sz w:val="24"/>
          <w:szCs w:val="24"/>
        </w:rPr>
        <w:t xml:space="preserve">.  A partial list would include Alvarez and Koskela (2007) and the reference therein, </w:t>
      </w:r>
      <w:r w:rsidR="00660AFB">
        <w:rPr>
          <w:rFonts w:ascii="Times New Roman" w:hAnsi="Times New Roman"/>
          <w:sz w:val="24"/>
          <w:szCs w:val="24"/>
        </w:rPr>
        <w:t>Chladn</w:t>
      </w:r>
      <w:r w:rsidR="007437FF">
        <w:rPr>
          <w:rFonts w:ascii="Times New Roman" w:hAnsi="Times New Roman" w:cs="Times New Roman"/>
          <w:sz w:val="24"/>
          <w:szCs w:val="24"/>
        </w:rPr>
        <w:t>á</w:t>
      </w:r>
      <w:r w:rsidR="00660AFB">
        <w:rPr>
          <w:rFonts w:ascii="Times New Roman" w:hAnsi="Times New Roman"/>
          <w:sz w:val="24"/>
          <w:szCs w:val="24"/>
        </w:rPr>
        <w:t xml:space="preserve"> (20</w:t>
      </w:r>
      <w:r w:rsidR="007437FF">
        <w:rPr>
          <w:rFonts w:ascii="Times New Roman" w:hAnsi="Times New Roman"/>
          <w:sz w:val="24"/>
          <w:szCs w:val="24"/>
        </w:rPr>
        <w:t>07),</w:t>
      </w:r>
      <w:r w:rsidR="00660AFB">
        <w:rPr>
          <w:rFonts w:ascii="Times New Roman" w:hAnsi="Times New Roman"/>
          <w:sz w:val="24"/>
          <w:szCs w:val="24"/>
        </w:rPr>
        <w:t xml:space="preserve"> </w:t>
      </w:r>
      <w:r w:rsidR="0063103F" w:rsidRPr="00654F84">
        <w:rPr>
          <w:rFonts w:ascii="Times New Roman" w:hAnsi="Times New Roman" w:cs="Times New Roman"/>
          <w:noProof/>
          <w:sz w:val="24"/>
        </w:rPr>
        <w:t>Gjolberg and Guttormsen (2002)</w:t>
      </w:r>
      <w:r w:rsidR="0063103F" w:rsidRPr="002E578F">
        <w:rPr>
          <w:sz w:val="24"/>
        </w:rPr>
        <w:t xml:space="preserve">, </w:t>
      </w:r>
      <w:r w:rsidR="005E0A4F">
        <w:rPr>
          <w:rFonts w:ascii="Times New Roman" w:hAnsi="Times New Roman"/>
          <w:sz w:val="24"/>
          <w:szCs w:val="24"/>
        </w:rPr>
        <w:t>Hug</w:t>
      </w:r>
      <w:r w:rsidR="00592013">
        <w:rPr>
          <w:rFonts w:ascii="Times New Roman" w:hAnsi="Times New Roman"/>
          <w:sz w:val="24"/>
          <w:szCs w:val="24"/>
        </w:rPr>
        <w:t>h</w:t>
      </w:r>
      <w:r w:rsidR="005E0A4F">
        <w:rPr>
          <w:rFonts w:ascii="Times New Roman" w:hAnsi="Times New Roman"/>
          <w:sz w:val="24"/>
          <w:szCs w:val="24"/>
        </w:rPr>
        <w:t xml:space="preserve">es </w:t>
      </w:r>
      <w:r w:rsidR="00C14958">
        <w:rPr>
          <w:rFonts w:ascii="Times New Roman" w:hAnsi="Times New Roman"/>
          <w:sz w:val="24"/>
          <w:szCs w:val="24"/>
        </w:rPr>
        <w:t>(</w:t>
      </w:r>
      <w:r w:rsidR="00592013">
        <w:rPr>
          <w:rFonts w:ascii="Times New Roman" w:hAnsi="Times New Roman"/>
          <w:sz w:val="24"/>
          <w:szCs w:val="24"/>
        </w:rPr>
        <w:t>2000</w:t>
      </w:r>
      <w:r w:rsidR="00C14958">
        <w:rPr>
          <w:rFonts w:ascii="Times New Roman" w:hAnsi="Times New Roman"/>
          <w:sz w:val="24"/>
          <w:szCs w:val="24"/>
        </w:rPr>
        <w:t>)</w:t>
      </w:r>
      <w:r w:rsidR="00592013">
        <w:rPr>
          <w:rFonts w:ascii="Times New Roman" w:hAnsi="Times New Roman"/>
          <w:sz w:val="24"/>
          <w:szCs w:val="24"/>
        </w:rPr>
        <w:t xml:space="preserve">, </w:t>
      </w:r>
      <w:r w:rsidR="003471E6">
        <w:rPr>
          <w:rFonts w:ascii="Times New Roman" w:hAnsi="Times New Roman"/>
          <w:sz w:val="24"/>
          <w:szCs w:val="24"/>
        </w:rPr>
        <w:t xml:space="preserve">Insley (2002), Insley and Rollins (2005), </w:t>
      </w:r>
      <w:r w:rsidR="005B763D" w:rsidRPr="005B763D">
        <w:rPr>
          <w:rFonts w:ascii="Times New Roman" w:hAnsi="Times New Roman" w:cs="Times New Roman"/>
          <w:noProof/>
          <w:sz w:val="24"/>
        </w:rPr>
        <w:t>Limaei and Mohammadi (2021),</w:t>
      </w:r>
      <w:r w:rsidR="005B763D">
        <w:rPr>
          <w:rFonts w:ascii="Times New Roman" w:hAnsi="Times New Roman"/>
          <w:sz w:val="24"/>
          <w:szCs w:val="24"/>
        </w:rPr>
        <w:t xml:space="preserve"> </w:t>
      </w:r>
      <w:r w:rsidR="009562EE">
        <w:rPr>
          <w:rFonts w:ascii="Times New Roman" w:hAnsi="Times New Roman"/>
          <w:sz w:val="24"/>
          <w:szCs w:val="24"/>
        </w:rPr>
        <w:t xml:space="preserve">Lu and Gong </w:t>
      </w:r>
      <w:r w:rsidR="001B62D2">
        <w:rPr>
          <w:rFonts w:ascii="Times New Roman" w:hAnsi="Times New Roman"/>
          <w:sz w:val="24"/>
          <w:szCs w:val="24"/>
        </w:rPr>
        <w:t xml:space="preserve">(2003), </w:t>
      </w:r>
      <w:r w:rsidR="003471E6">
        <w:rPr>
          <w:rFonts w:ascii="Times New Roman" w:hAnsi="Times New Roman"/>
          <w:sz w:val="24"/>
          <w:szCs w:val="24"/>
        </w:rPr>
        <w:t xml:space="preserve">Morck et al. (1989), </w:t>
      </w:r>
      <w:r w:rsidR="002A0F48" w:rsidRPr="00834A1E">
        <w:rPr>
          <w:rFonts w:ascii="Times New Roman" w:hAnsi="Times New Roman" w:cs="Times New Roman"/>
          <w:sz w:val="24"/>
          <w:szCs w:val="24"/>
        </w:rPr>
        <w:t>Rakotoarison</w:t>
      </w:r>
      <w:r w:rsidR="00834A1E">
        <w:rPr>
          <w:rFonts w:ascii="Times New Roman" w:hAnsi="Times New Roman" w:cs="Times New Roman"/>
          <w:sz w:val="24"/>
          <w:szCs w:val="24"/>
        </w:rPr>
        <w:t xml:space="preserve"> and </w:t>
      </w:r>
      <w:r w:rsidR="002A0F48" w:rsidRPr="00834A1E">
        <w:rPr>
          <w:rFonts w:ascii="Times New Roman" w:hAnsi="Times New Roman" w:cs="Times New Roman"/>
          <w:sz w:val="24"/>
          <w:szCs w:val="24"/>
        </w:rPr>
        <w:t>Loisel</w:t>
      </w:r>
      <w:r w:rsidR="00834A1E">
        <w:rPr>
          <w:rFonts w:ascii="Times New Roman" w:hAnsi="Times New Roman" w:cs="Times New Roman"/>
          <w:sz w:val="24"/>
          <w:szCs w:val="24"/>
        </w:rPr>
        <w:t xml:space="preserve"> (</w:t>
      </w:r>
      <w:r w:rsidR="002A0F48" w:rsidRPr="00834A1E">
        <w:rPr>
          <w:rFonts w:ascii="Times New Roman" w:hAnsi="Times New Roman" w:cs="Times New Roman"/>
          <w:sz w:val="24"/>
          <w:szCs w:val="24"/>
        </w:rPr>
        <w:t>2017</w:t>
      </w:r>
      <w:r w:rsidR="00834A1E">
        <w:rPr>
          <w:rFonts w:ascii="Times New Roman" w:hAnsi="Times New Roman" w:cs="Times New Roman"/>
          <w:sz w:val="24"/>
          <w:szCs w:val="24"/>
        </w:rPr>
        <w:t xml:space="preserve">), </w:t>
      </w:r>
      <w:r w:rsidR="003471E6">
        <w:rPr>
          <w:rFonts w:ascii="Times New Roman" w:hAnsi="Times New Roman"/>
          <w:sz w:val="24"/>
          <w:szCs w:val="24"/>
        </w:rPr>
        <w:t>S</w:t>
      </w:r>
      <w:r w:rsidR="003471E6">
        <w:rPr>
          <w:rFonts w:ascii="Times New Roman" w:hAnsi="Times New Roman" w:cs="Times New Roman"/>
          <w:sz w:val="24"/>
          <w:szCs w:val="24"/>
        </w:rPr>
        <w:t>ø</w:t>
      </w:r>
      <w:r w:rsidR="003471E6">
        <w:rPr>
          <w:rFonts w:ascii="Times New Roman" w:hAnsi="Times New Roman"/>
          <w:sz w:val="24"/>
          <w:szCs w:val="24"/>
        </w:rPr>
        <w:t>dal (2002), Thomson (1992)</w:t>
      </w:r>
      <w:r w:rsidR="0055292C">
        <w:rPr>
          <w:rFonts w:ascii="Times New Roman" w:hAnsi="Times New Roman"/>
          <w:sz w:val="24"/>
          <w:szCs w:val="24"/>
        </w:rPr>
        <w:t xml:space="preserve"> and W</w:t>
      </w:r>
      <w:r w:rsidR="00797588">
        <w:rPr>
          <w:rFonts w:ascii="Times New Roman" w:hAnsi="Times New Roman"/>
          <w:sz w:val="24"/>
          <w:szCs w:val="24"/>
        </w:rPr>
        <w:t>illassen (1998).</w:t>
      </w:r>
      <w:r w:rsidR="003471E6">
        <w:rPr>
          <w:rFonts w:ascii="Times New Roman" w:hAnsi="Times New Roman"/>
          <w:sz w:val="24"/>
          <w:szCs w:val="24"/>
        </w:rPr>
        <w:t xml:space="preserve">  </w:t>
      </w:r>
      <w:r w:rsidR="003471E6" w:rsidRPr="00191BD5">
        <w:rPr>
          <w:rFonts w:ascii="Times New Roman" w:hAnsi="Times New Roman"/>
          <w:sz w:val="24"/>
          <w:szCs w:val="24"/>
        </w:rPr>
        <w:t xml:space="preserve"> </w:t>
      </w:r>
      <w:r w:rsidR="004634DA">
        <w:rPr>
          <w:rFonts w:ascii="Times New Roman" w:hAnsi="Times New Roman"/>
          <w:sz w:val="24"/>
          <w:szCs w:val="24"/>
        </w:rPr>
        <w:t xml:space="preserve">The article by </w:t>
      </w:r>
      <w:r w:rsidR="00C24DD1" w:rsidRPr="00C24DD1">
        <w:rPr>
          <w:rFonts w:ascii="Times New Roman" w:hAnsi="Times New Roman" w:cs="Times New Roman"/>
          <w:sz w:val="24"/>
          <w:szCs w:val="24"/>
        </w:rPr>
        <w:t>Yousefpour et al (2012) provided a comprehensive review of the relevant literature in the context of dealing with risks and uncertainties caused by climate changes.</w:t>
      </w:r>
      <w:r w:rsidR="004032EA">
        <w:rPr>
          <w:rFonts w:ascii="Times New Roman" w:hAnsi="Times New Roman" w:cs="Times New Roman"/>
          <w:sz w:val="24"/>
          <w:szCs w:val="24"/>
        </w:rPr>
        <w:t xml:space="preserve">  </w:t>
      </w:r>
      <w:r w:rsidR="00E530D4">
        <w:rPr>
          <w:rFonts w:ascii="Times New Roman" w:hAnsi="Times New Roman" w:cs="Times New Roman"/>
          <w:sz w:val="24"/>
          <w:szCs w:val="24"/>
        </w:rPr>
        <w:t>It is important to note that a</w:t>
      </w:r>
      <w:r w:rsidR="004634DA" w:rsidRPr="00191BD5">
        <w:rPr>
          <w:rFonts w:ascii="Times New Roman" w:hAnsi="Times New Roman"/>
          <w:sz w:val="24"/>
          <w:szCs w:val="24"/>
        </w:rPr>
        <w:t>ll of them tr</w:t>
      </w:r>
      <w:r w:rsidR="004634DA">
        <w:rPr>
          <w:rFonts w:ascii="Times New Roman" w:hAnsi="Times New Roman"/>
          <w:sz w:val="24"/>
          <w:szCs w:val="24"/>
        </w:rPr>
        <w:t>ied</w:t>
      </w:r>
      <w:r w:rsidR="004634DA" w:rsidRPr="00191BD5">
        <w:rPr>
          <w:rFonts w:ascii="Times New Roman" w:hAnsi="Times New Roman"/>
          <w:sz w:val="24"/>
          <w:szCs w:val="24"/>
        </w:rPr>
        <w:t xml:space="preserve"> to internalize the effects of </w:t>
      </w:r>
      <w:r w:rsidR="004634DA">
        <w:rPr>
          <w:rFonts w:ascii="Times New Roman" w:hAnsi="Times New Roman"/>
          <w:sz w:val="24"/>
          <w:szCs w:val="24"/>
        </w:rPr>
        <w:t>price u</w:t>
      </w:r>
      <w:r w:rsidR="004634DA" w:rsidRPr="00191BD5">
        <w:rPr>
          <w:rFonts w:ascii="Times New Roman" w:hAnsi="Times New Roman"/>
          <w:sz w:val="24"/>
          <w:szCs w:val="24"/>
        </w:rPr>
        <w:t>ncertainty</w:t>
      </w:r>
      <w:r w:rsidR="004634DA" w:rsidRPr="00C24DD1">
        <w:rPr>
          <w:rFonts w:ascii="Times New Roman" w:hAnsi="Times New Roman"/>
          <w:sz w:val="24"/>
          <w:szCs w:val="24"/>
        </w:rPr>
        <w:t>.</w:t>
      </w:r>
    </w:p>
    <w:p w14:paraId="250BFD4D" w14:textId="46F422FA" w:rsidR="002B38CD" w:rsidRPr="009F45D6" w:rsidRDefault="000A3F8F" w:rsidP="009F45D6">
      <w:pPr>
        <w:spacing w:line="480" w:lineRule="auto"/>
        <w:ind w:firstLine="720"/>
        <w:rPr>
          <w:rFonts w:ascii="Times New Roman" w:hAnsi="Times New Roman" w:cs="Times New Roman"/>
          <w:sz w:val="24"/>
          <w:szCs w:val="24"/>
        </w:rPr>
      </w:pPr>
      <w:r w:rsidRPr="004912FC">
        <w:rPr>
          <w:rFonts w:ascii="Times New Roman" w:hAnsi="Times New Roman" w:cs="Times New Roman"/>
          <w:sz w:val="24"/>
          <w:szCs w:val="24"/>
        </w:rPr>
        <w:t>Brazee and Mendelsohn (1988)</w:t>
      </w:r>
      <w:r w:rsidR="00BD2EC4">
        <w:rPr>
          <w:rFonts w:ascii="Times New Roman" w:hAnsi="Times New Roman" w:cs="Times New Roman"/>
          <w:sz w:val="24"/>
          <w:szCs w:val="24"/>
        </w:rPr>
        <w:t>, hereafter</w:t>
      </w:r>
      <w:r w:rsidR="003632D7">
        <w:rPr>
          <w:rFonts w:ascii="Times New Roman" w:hAnsi="Times New Roman" w:cs="Times New Roman"/>
          <w:sz w:val="24"/>
          <w:szCs w:val="24"/>
        </w:rPr>
        <w:t xml:space="preserve"> B&amp;M</w:t>
      </w:r>
      <w:r w:rsidR="00D540E7">
        <w:rPr>
          <w:rFonts w:ascii="Times New Roman" w:hAnsi="Times New Roman" w:cs="Times New Roman"/>
          <w:sz w:val="24"/>
          <w:szCs w:val="24"/>
        </w:rPr>
        <w:t xml:space="preserve">, </w:t>
      </w:r>
      <w:r w:rsidRPr="004912FC">
        <w:rPr>
          <w:rFonts w:ascii="Times New Roman" w:hAnsi="Times New Roman" w:cs="Times New Roman"/>
          <w:sz w:val="24"/>
          <w:szCs w:val="24"/>
        </w:rPr>
        <w:t>dev</w:t>
      </w:r>
      <w:r w:rsidR="00C96705">
        <w:rPr>
          <w:rFonts w:ascii="Times New Roman" w:hAnsi="Times New Roman" w:cs="Times New Roman"/>
          <w:sz w:val="24"/>
          <w:szCs w:val="24"/>
        </w:rPr>
        <w:t xml:space="preserve">ised </w:t>
      </w:r>
      <w:r w:rsidRPr="004912FC">
        <w:rPr>
          <w:rFonts w:ascii="Times New Roman" w:hAnsi="Times New Roman" w:cs="Times New Roman"/>
          <w:sz w:val="24"/>
          <w:szCs w:val="24"/>
        </w:rPr>
        <w:t>the reservation price</w:t>
      </w:r>
      <w:r>
        <w:rPr>
          <w:rFonts w:ascii="Times New Roman" w:hAnsi="Times New Roman" w:cs="Times New Roman"/>
          <w:sz w:val="24"/>
          <w:szCs w:val="24"/>
        </w:rPr>
        <w:t xml:space="preserve"> method</w:t>
      </w:r>
      <w:r w:rsidRPr="004912FC">
        <w:rPr>
          <w:rFonts w:ascii="Times New Roman" w:hAnsi="Times New Roman" w:cs="Times New Roman"/>
          <w:sz w:val="24"/>
          <w:szCs w:val="24"/>
        </w:rPr>
        <w:t xml:space="preserve"> to determine both the value of the land and trees as well as </w:t>
      </w:r>
      <w:r w:rsidR="00D83845">
        <w:rPr>
          <w:rFonts w:ascii="Times New Roman" w:hAnsi="Times New Roman" w:cs="Times New Roman"/>
          <w:sz w:val="24"/>
          <w:szCs w:val="24"/>
        </w:rPr>
        <w:t>the rotation age</w:t>
      </w:r>
      <w:r w:rsidRPr="004912FC">
        <w:rPr>
          <w:rFonts w:ascii="Times New Roman" w:hAnsi="Times New Roman" w:cs="Times New Roman"/>
          <w:sz w:val="24"/>
          <w:szCs w:val="24"/>
        </w:rPr>
        <w:t>.</w:t>
      </w:r>
      <w:r>
        <w:rPr>
          <w:rFonts w:ascii="Times New Roman" w:hAnsi="Times New Roman" w:cs="Times New Roman"/>
          <w:sz w:val="24"/>
          <w:szCs w:val="24"/>
        </w:rPr>
        <w:t xml:space="preserve">  </w:t>
      </w:r>
      <w:r w:rsidR="00911190">
        <w:rPr>
          <w:rFonts w:ascii="Times New Roman" w:hAnsi="Times New Roman" w:cs="Times New Roman"/>
          <w:sz w:val="24"/>
          <w:szCs w:val="24"/>
        </w:rPr>
        <w:t xml:space="preserve">As </w:t>
      </w:r>
      <w:r w:rsidR="00911190" w:rsidRPr="00FE7840">
        <w:rPr>
          <w:rFonts w:ascii="Times New Roman" w:hAnsi="Times New Roman" w:cs="Times New Roman"/>
          <w:sz w:val="24"/>
          <w:szCs w:val="24"/>
        </w:rPr>
        <w:t xml:space="preserve">Plantinga (1998) </w:t>
      </w:r>
      <w:r w:rsidR="00911190" w:rsidRPr="00FE7840">
        <w:rPr>
          <w:rFonts w:ascii="Times New Roman" w:hAnsi="Times New Roman"/>
          <w:sz w:val="24"/>
          <w:szCs w:val="24"/>
        </w:rPr>
        <w:t>pointed out</w:t>
      </w:r>
      <w:r w:rsidR="006918FA">
        <w:rPr>
          <w:rFonts w:ascii="Times New Roman" w:hAnsi="Times New Roman"/>
          <w:sz w:val="24"/>
          <w:szCs w:val="24"/>
        </w:rPr>
        <w:t>,</w:t>
      </w:r>
      <w:r w:rsidR="00911190" w:rsidRPr="00FE7840">
        <w:rPr>
          <w:rFonts w:ascii="Times New Roman" w:hAnsi="Times New Roman"/>
          <w:sz w:val="24"/>
          <w:szCs w:val="24"/>
        </w:rPr>
        <w:t xml:space="preserve"> the reservation price </w:t>
      </w:r>
      <w:r w:rsidR="00911190">
        <w:rPr>
          <w:rFonts w:ascii="Times New Roman" w:hAnsi="Times New Roman"/>
          <w:sz w:val="24"/>
          <w:szCs w:val="24"/>
        </w:rPr>
        <w:t xml:space="preserve">of </w:t>
      </w:r>
      <w:r w:rsidR="00A97F8A">
        <w:rPr>
          <w:rFonts w:ascii="Times New Roman" w:hAnsi="Times New Roman"/>
          <w:sz w:val="24"/>
          <w:szCs w:val="24"/>
        </w:rPr>
        <w:t>B&amp;M method</w:t>
      </w:r>
      <w:r w:rsidR="00911190">
        <w:rPr>
          <w:rFonts w:ascii="Times New Roman" w:hAnsi="Times New Roman"/>
          <w:sz w:val="24"/>
          <w:szCs w:val="24"/>
        </w:rPr>
        <w:t xml:space="preserve"> </w:t>
      </w:r>
      <w:r w:rsidR="00911190" w:rsidRPr="00FE7840">
        <w:rPr>
          <w:rFonts w:ascii="Times New Roman" w:hAnsi="Times New Roman"/>
          <w:sz w:val="24"/>
          <w:szCs w:val="24"/>
        </w:rPr>
        <w:t xml:space="preserve">represents </w:t>
      </w:r>
      <w:r w:rsidR="001C5A91" w:rsidRPr="001C5A91">
        <w:rPr>
          <w:rFonts w:ascii="Times New Roman" w:hAnsi="Times New Roman"/>
          <w:sz w:val="24"/>
          <w:szCs w:val="24"/>
        </w:rPr>
        <w:t>a mechanism for incorporating the option value in determining the optimal rotation length</w:t>
      </w:r>
      <w:r w:rsidR="001C5A91" w:rsidRPr="001C5A91">
        <w:rPr>
          <w:rFonts w:ascii="Times New Roman" w:hAnsi="Times New Roman"/>
          <w:b/>
          <w:bCs/>
          <w:sz w:val="24"/>
          <w:szCs w:val="24"/>
        </w:rPr>
        <w:t>.</w:t>
      </w:r>
      <w:r w:rsidR="007F574D">
        <w:rPr>
          <w:rFonts w:ascii="Times New Roman" w:hAnsi="Times New Roman"/>
          <w:b/>
          <w:bCs/>
          <w:sz w:val="24"/>
          <w:szCs w:val="24"/>
        </w:rPr>
        <w:t xml:space="preserve"> </w:t>
      </w:r>
      <w:r w:rsidR="007F574D" w:rsidRPr="007948F8">
        <w:rPr>
          <w:rFonts w:ascii="Times New Roman" w:hAnsi="Times New Roman"/>
          <w:sz w:val="24"/>
          <w:szCs w:val="24"/>
        </w:rPr>
        <w:t xml:space="preserve"> </w:t>
      </w:r>
      <w:r w:rsidR="007948F8" w:rsidRPr="007948F8">
        <w:rPr>
          <w:rFonts w:ascii="Times New Roman" w:hAnsi="Times New Roman"/>
          <w:sz w:val="24"/>
          <w:szCs w:val="24"/>
        </w:rPr>
        <w:t>Despite</w:t>
      </w:r>
      <w:r w:rsidR="00DA2FEB">
        <w:rPr>
          <w:rFonts w:ascii="Times New Roman" w:hAnsi="Times New Roman"/>
          <w:sz w:val="24"/>
          <w:szCs w:val="24"/>
        </w:rPr>
        <w:t xml:space="preserve"> all previous efforts to address price uncertainty, </w:t>
      </w:r>
      <w:r w:rsidR="00BE2FC8">
        <w:rPr>
          <w:rFonts w:ascii="Times New Roman" w:hAnsi="Times New Roman" w:cs="Times New Roman"/>
          <w:sz w:val="24"/>
          <w:szCs w:val="24"/>
        </w:rPr>
        <w:t xml:space="preserve">however, forestland owners have </w:t>
      </w:r>
      <w:r w:rsidR="00D32173">
        <w:rPr>
          <w:rFonts w:ascii="Times New Roman" w:hAnsi="Times New Roman" w:cs="Times New Roman"/>
          <w:sz w:val="24"/>
          <w:szCs w:val="24"/>
        </w:rPr>
        <w:t xml:space="preserve">always </w:t>
      </w:r>
      <w:r w:rsidR="00BE2FC8">
        <w:rPr>
          <w:rFonts w:ascii="Times New Roman" w:hAnsi="Times New Roman" w:cs="Times New Roman"/>
          <w:sz w:val="24"/>
          <w:szCs w:val="24"/>
        </w:rPr>
        <w:t xml:space="preserve">been </w:t>
      </w:r>
      <w:r w:rsidR="005725C5">
        <w:rPr>
          <w:rFonts w:ascii="Times New Roman" w:hAnsi="Times New Roman" w:cs="Times New Roman"/>
          <w:sz w:val="24"/>
          <w:szCs w:val="24"/>
        </w:rPr>
        <w:t>functioning</w:t>
      </w:r>
      <w:r w:rsidR="00D32173">
        <w:rPr>
          <w:rFonts w:ascii="Times New Roman" w:hAnsi="Times New Roman" w:cs="Times New Roman"/>
          <w:sz w:val="24"/>
          <w:szCs w:val="24"/>
        </w:rPr>
        <w:t xml:space="preserve"> as </w:t>
      </w:r>
      <w:r w:rsidR="00BE2FC8">
        <w:rPr>
          <w:rFonts w:ascii="Times New Roman" w:hAnsi="Times New Roman" w:cs="Times New Roman"/>
          <w:sz w:val="24"/>
          <w:szCs w:val="24"/>
        </w:rPr>
        <w:t>the price taker in the market</w:t>
      </w:r>
      <w:r w:rsidR="00D32173">
        <w:rPr>
          <w:rFonts w:ascii="Times New Roman" w:hAnsi="Times New Roman" w:cs="Times New Roman"/>
          <w:sz w:val="24"/>
          <w:szCs w:val="24"/>
        </w:rPr>
        <w:t xml:space="preserve"> almost since the beginning of commercial forestry. In other words, f</w:t>
      </w:r>
      <w:r w:rsidR="00BE2FC8">
        <w:rPr>
          <w:rFonts w:ascii="Times New Roman" w:hAnsi="Times New Roman" w:cs="Times New Roman"/>
          <w:sz w:val="24"/>
          <w:szCs w:val="24"/>
        </w:rPr>
        <w:t>orestland owners can only accept the market price. When the market stumpage price is low, forestland owners barely have any choice but wait. In other words, the entire decision process in traditional forestry is passive.</w:t>
      </w:r>
      <w:r w:rsidR="009F45D6">
        <w:rPr>
          <w:rFonts w:ascii="Times New Roman" w:hAnsi="Times New Roman" w:cs="Times New Roman"/>
          <w:sz w:val="24"/>
          <w:szCs w:val="24"/>
        </w:rPr>
        <w:t xml:space="preserve">  In this study, we are introducing a new method that applies real option as a proxy to help forestland owners to actively making forest management decisions. Rather than merely </w:t>
      </w:r>
      <w:r w:rsidR="009F45D6">
        <w:rPr>
          <w:rFonts w:ascii="Times New Roman" w:hAnsi="Times New Roman" w:cs="Times New Roman"/>
          <w:sz w:val="24"/>
          <w:szCs w:val="24"/>
        </w:rPr>
        <w:lastRenderedPageBreak/>
        <w:t>waiting for the good price in the future, one could leverage the financial tools to cover certain downside price risks to manage the price uncertainties more actively than ever. This could bring the entire forest management into a new era.</w:t>
      </w:r>
    </w:p>
    <w:p w14:paraId="76D7C9C8" w14:textId="42E84028" w:rsidR="00460F47" w:rsidRDefault="00D406ED" w:rsidP="00D406ED">
      <w:pPr>
        <w:spacing w:line="480" w:lineRule="auto"/>
        <w:ind w:firstLine="720"/>
        <w:rPr>
          <w:rFonts w:ascii="Times New Roman" w:hAnsi="Times New Roman" w:cs="Times New Roman"/>
          <w:sz w:val="24"/>
          <w:szCs w:val="24"/>
        </w:rPr>
      </w:pPr>
      <w:r>
        <w:rPr>
          <w:rFonts w:ascii="Times New Roman" w:hAnsi="Times New Roman"/>
          <w:sz w:val="24"/>
          <w:szCs w:val="24"/>
        </w:rPr>
        <w:t>C</w:t>
      </w:r>
      <w:r w:rsidR="00EF0715">
        <w:rPr>
          <w:rFonts w:ascii="Times New Roman" w:hAnsi="Times New Roman"/>
          <w:sz w:val="24"/>
          <w:szCs w:val="24"/>
        </w:rPr>
        <w:t>o</w:t>
      </w:r>
      <w:r w:rsidR="00911190">
        <w:rPr>
          <w:rFonts w:ascii="Times New Roman" w:hAnsi="Times New Roman" w:cs="Times New Roman"/>
          <w:sz w:val="24"/>
          <w:szCs w:val="24"/>
        </w:rPr>
        <w:t>nceptually,</w:t>
      </w:r>
      <w:r w:rsidR="0017660D">
        <w:rPr>
          <w:rFonts w:ascii="Times New Roman" w:hAnsi="Times New Roman" w:cs="Times New Roman" w:hint="eastAsia"/>
          <w:sz w:val="24"/>
          <w:szCs w:val="24"/>
        </w:rPr>
        <w:t xml:space="preserve"> </w:t>
      </w:r>
      <w:r w:rsidR="0017660D">
        <w:rPr>
          <w:rFonts w:ascii="Times New Roman" w:hAnsi="Times New Roman" w:cs="Times New Roman"/>
          <w:sz w:val="24"/>
          <w:szCs w:val="24"/>
        </w:rPr>
        <w:t>a</w:t>
      </w:r>
      <w:r w:rsidR="00911190">
        <w:rPr>
          <w:rFonts w:ascii="Times New Roman" w:hAnsi="Times New Roman" w:cs="Times New Roman"/>
          <w:sz w:val="24"/>
          <w:szCs w:val="24"/>
        </w:rPr>
        <w:t xml:space="preserve"> put option enables the forestland owners to have the choice but not the obligation of selling a specified amount of timber for a specific price</w:t>
      </w:r>
      <w:r w:rsidR="0017660D">
        <w:rPr>
          <w:rFonts w:ascii="Times New Roman" w:hAnsi="Times New Roman" w:cs="Times New Roman"/>
          <w:sz w:val="24"/>
          <w:szCs w:val="24"/>
        </w:rPr>
        <w:t xml:space="preserve"> (strike price)</w:t>
      </w:r>
      <w:r w:rsidR="00911190">
        <w:rPr>
          <w:rFonts w:ascii="Times New Roman" w:hAnsi="Times New Roman" w:cs="Times New Roman"/>
          <w:sz w:val="24"/>
          <w:szCs w:val="24"/>
        </w:rPr>
        <w:t xml:space="preserve"> by a particular date.  An American put option allows the owner of the put option to exercise it </w:t>
      </w:r>
      <w:r w:rsidR="0018380B">
        <w:rPr>
          <w:rFonts w:ascii="Times New Roman" w:hAnsi="Times New Roman" w:cs="Times New Roman"/>
          <w:sz w:val="24"/>
          <w:szCs w:val="24"/>
        </w:rPr>
        <w:t xml:space="preserve">any time </w:t>
      </w:r>
      <w:r w:rsidR="000F1B47">
        <w:rPr>
          <w:rFonts w:ascii="Times New Roman" w:hAnsi="Times New Roman" w:cs="Times New Roman"/>
          <w:sz w:val="24"/>
          <w:szCs w:val="24"/>
        </w:rPr>
        <w:t>over its duration</w:t>
      </w:r>
      <w:r w:rsidR="00435619">
        <w:rPr>
          <w:rFonts w:ascii="Times New Roman" w:hAnsi="Times New Roman" w:cs="Times New Roman"/>
          <w:sz w:val="24"/>
          <w:szCs w:val="24"/>
        </w:rPr>
        <w:t xml:space="preserve"> while the European put option can only be exercised at the end of the </w:t>
      </w:r>
      <w:r w:rsidR="00647E95">
        <w:rPr>
          <w:rFonts w:ascii="Times New Roman" w:hAnsi="Times New Roman" w:cs="Times New Roman"/>
          <w:sz w:val="24"/>
          <w:szCs w:val="24"/>
        </w:rPr>
        <w:t xml:space="preserve">contract.  </w:t>
      </w:r>
      <w:r w:rsidR="00143534">
        <w:rPr>
          <w:rFonts w:ascii="Times New Roman" w:hAnsi="Times New Roman" w:cs="Times New Roman"/>
          <w:sz w:val="24"/>
          <w:szCs w:val="24"/>
        </w:rPr>
        <w:t>The American put option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is chosen in</w:t>
      </w:r>
      <w:r w:rsidR="00336E37">
        <w:rPr>
          <w:rFonts w:ascii="Times New Roman" w:hAnsi="Times New Roman" w:cs="Times New Roman"/>
          <w:sz w:val="24"/>
          <w:szCs w:val="24"/>
        </w:rPr>
        <w:t xml:space="preserve"> </w:t>
      </w:r>
      <w:r w:rsidR="00143534">
        <w:rPr>
          <w:rFonts w:ascii="Times New Roman" w:hAnsi="Times New Roman" w:cs="Times New Roman"/>
          <w:sz w:val="24"/>
          <w:szCs w:val="24"/>
        </w:rPr>
        <w:t xml:space="preserve">this </w:t>
      </w:r>
      <w:r w:rsidR="00336E37">
        <w:rPr>
          <w:rFonts w:ascii="Times New Roman" w:hAnsi="Times New Roman" w:cs="Times New Roman"/>
          <w:sz w:val="24"/>
          <w:szCs w:val="24"/>
        </w:rPr>
        <w:t xml:space="preserve">study </w:t>
      </w:r>
      <w:r w:rsidR="00143534">
        <w:rPr>
          <w:rFonts w:ascii="Times New Roman" w:hAnsi="Times New Roman" w:cs="Times New Roman"/>
          <w:sz w:val="24"/>
          <w:szCs w:val="24"/>
        </w:rPr>
        <w:t xml:space="preserve">because </w:t>
      </w:r>
      <w:r w:rsidR="00336E37">
        <w:rPr>
          <w:rFonts w:ascii="Times New Roman" w:hAnsi="Times New Roman" w:cs="Times New Roman"/>
          <w:sz w:val="24"/>
          <w:szCs w:val="24"/>
        </w:rPr>
        <w:t>s</w:t>
      </w:r>
      <w:r w:rsidR="00911190">
        <w:rPr>
          <w:rFonts w:ascii="Times New Roman" w:hAnsi="Times New Roman" w:cs="Times New Roman"/>
          <w:sz w:val="24"/>
          <w:szCs w:val="24"/>
        </w:rPr>
        <w:t xml:space="preserve">uch a purchase eliminates </w:t>
      </w:r>
      <w:r w:rsidR="00A86786">
        <w:rPr>
          <w:rFonts w:ascii="Times New Roman" w:hAnsi="Times New Roman" w:cs="Times New Roman"/>
          <w:sz w:val="24"/>
          <w:szCs w:val="24"/>
        </w:rPr>
        <w:t xml:space="preserve">certain level of </w:t>
      </w:r>
      <w:r w:rsidR="00911190">
        <w:rPr>
          <w:rFonts w:ascii="Times New Roman" w:hAnsi="Times New Roman" w:cs="Times New Roman"/>
          <w:sz w:val="24"/>
          <w:szCs w:val="24"/>
        </w:rPr>
        <w:t xml:space="preserve">price uncertainty over that </w:t>
      </w:r>
      <w:r w:rsidR="00D84675">
        <w:rPr>
          <w:rFonts w:ascii="Times New Roman" w:hAnsi="Times New Roman" w:cs="Times New Roman"/>
          <w:sz w:val="24"/>
          <w:szCs w:val="24"/>
        </w:rPr>
        <w:t>duration of the contract.</w:t>
      </w:r>
      <w:r w:rsidR="00911190">
        <w:rPr>
          <w:rFonts w:ascii="Times New Roman" w:hAnsi="Times New Roman" w:cs="Times New Roman"/>
          <w:sz w:val="24"/>
          <w:szCs w:val="24"/>
        </w:rPr>
        <w:t xml:space="preserve"> More importantly, the </w:t>
      </w:r>
      <w:r w:rsidR="00E84624">
        <w:rPr>
          <w:rFonts w:ascii="Times New Roman" w:hAnsi="Times New Roman" w:cs="Times New Roman"/>
          <w:sz w:val="24"/>
          <w:szCs w:val="24"/>
        </w:rPr>
        <w:t xml:space="preserve">derived </w:t>
      </w:r>
      <w:r w:rsidR="00C007C8">
        <w:rPr>
          <w:rFonts w:ascii="Times New Roman" w:hAnsi="Times New Roman" w:cs="Times New Roman"/>
          <w:sz w:val="24"/>
          <w:szCs w:val="24"/>
        </w:rPr>
        <w:t>option value</w:t>
      </w:r>
      <w:r w:rsidR="004A4C05">
        <w:rPr>
          <w:rFonts w:ascii="Times New Roman" w:hAnsi="Times New Roman" w:cs="Times New Roman"/>
          <w:sz w:val="24"/>
          <w:szCs w:val="24"/>
        </w:rPr>
        <w:t>s</w:t>
      </w:r>
      <w:r w:rsidR="00C007C8">
        <w:rPr>
          <w:rFonts w:ascii="Times New Roman" w:hAnsi="Times New Roman" w:cs="Times New Roman"/>
          <w:sz w:val="24"/>
          <w:szCs w:val="24"/>
        </w:rPr>
        <w:t xml:space="preserve"> </w:t>
      </w:r>
      <w:r w:rsidR="00BF22BD">
        <w:rPr>
          <w:rFonts w:ascii="Times New Roman" w:hAnsi="Times New Roman" w:cs="Times New Roman"/>
          <w:sz w:val="24"/>
          <w:szCs w:val="24"/>
        </w:rPr>
        <w:t xml:space="preserve">enable </w:t>
      </w:r>
      <w:r w:rsidR="00911190">
        <w:rPr>
          <w:rFonts w:ascii="Times New Roman" w:hAnsi="Times New Roman" w:cs="Times New Roman"/>
          <w:sz w:val="24"/>
          <w:szCs w:val="24"/>
        </w:rPr>
        <w:t>the forest owners/managers to establish the reservation prices at various stand ages</w:t>
      </w:r>
      <w:r w:rsidR="008D747A">
        <w:rPr>
          <w:rFonts w:ascii="Times New Roman" w:hAnsi="Times New Roman" w:cs="Times New Roman"/>
          <w:sz w:val="24"/>
          <w:szCs w:val="24"/>
        </w:rPr>
        <w:t xml:space="preserve"> </w:t>
      </w:r>
      <w:r w:rsidR="00491AB6">
        <w:rPr>
          <w:rFonts w:ascii="Times New Roman" w:hAnsi="Times New Roman" w:cs="Times New Roman"/>
          <w:sz w:val="24"/>
          <w:szCs w:val="24"/>
        </w:rPr>
        <w:t xml:space="preserve">to take advantage of </w:t>
      </w:r>
      <w:r w:rsidR="007A3346">
        <w:rPr>
          <w:rFonts w:ascii="Times New Roman" w:hAnsi="Times New Roman" w:cs="Times New Roman"/>
          <w:sz w:val="24"/>
          <w:szCs w:val="24"/>
        </w:rPr>
        <w:t xml:space="preserve">potentially high stumpage prices </w:t>
      </w:r>
      <w:r w:rsidR="00D35939">
        <w:rPr>
          <w:rFonts w:ascii="Times New Roman" w:hAnsi="Times New Roman" w:cs="Times New Roman"/>
          <w:sz w:val="24"/>
          <w:szCs w:val="24"/>
        </w:rPr>
        <w:t>that might occur.</w:t>
      </w:r>
      <w:r w:rsidR="00911190">
        <w:rPr>
          <w:rFonts w:ascii="Times New Roman" w:hAnsi="Times New Roman" w:cs="Times New Roman"/>
          <w:sz w:val="24"/>
          <w:szCs w:val="24"/>
        </w:rPr>
        <w:t xml:space="preserve">  </w:t>
      </w:r>
    </w:p>
    <w:p w14:paraId="1B65F190" w14:textId="7D0F4E11" w:rsidR="00D406ED" w:rsidRDefault="00460F47" w:rsidP="00D63714">
      <w:pPr>
        <w:spacing w:line="480" w:lineRule="auto"/>
        <w:ind w:firstLine="720"/>
        <w:rPr>
          <w:rFonts w:ascii="Times New Roman" w:hAnsi="Times New Roman"/>
          <w:sz w:val="24"/>
          <w:szCs w:val="24"/>
        </w:rPr>
      </w:pPr>
      <w:r>
        <w:rPr>
          <w:rFonts w:ascii="Times New Roman" w:hAnsi="Times New Roman"/>
          <w:sz w:val="24"/>
          <w:szCs w:val="24"/>
        </w:rPr>
        <w:t xml:space="preserve">In this paper, we outsource the </w:t>
      </w:r>
      <w:r w:rsidR="00566FF7">
        <w:rPr>
          <w:rFonts w:ascii="Times New Roman" w:hAnsi="Times New Roman"/>
          <w:sz w:val="24"/>
          <w:szCs w:val="24"/>
        </w:rPr>
        <w:t xml:space="preserve">downside </w:t>
      </w:r>
      <w:r>
        <w:rPr>
          <w:rFonts w:ascii="Times New Roman" w:hAnsi="Times New Roman"/>
          <w:sz w:val="24"/>
          <w:szCs w:val="24"/>
        </w:rPr>
        <w:t>stumpage price uncertainty with American put option</w:t>
      </w:r>
      <w:r w:rsidR="00130438">
        <w:rPr>
          <w:rFonts w:ascii="Times New Roman" w:hAnsi="Times New Roman"/>
          <w:sz w:val="24"/>
          <w:szCs w:val="24"/>
        </w:rPr>
        <w:t>s of different lengths</w:t>
      </w:r>
      <w:r>
        <w:rPr>
          <w:rFonts w:ascii="Times New Roman" w:hAnsi="Times New Roman"/>
          <w:sz w:val="24"/>
          <w:szCs w:val="24"/>
        </w:rPr>
        <w:t xml:space="preserve"> to actively establish the option value</w:t>
      </w:r>
      <w:r w:rsidR="00D63714">
        <w:rPr>
          <w:rFonts w:ascii="Times New Roman" w:hAnsi="Times New Roman"/>
          <w:sz w:val="24"/>
          <w:szCs w:val="24"/>
        </w:rPr>
        <w:t>s</w:t>
      </w:r>
      <w:r>
        <w:rPr>
          <w:rFonts w:ascii="Times New Roman" w:hAnsi="Times New Roman"/>
          <w:sz w:val="24"/>
          <w:szCs w:val="24"/>
        </w:rPr>
        <w:t xml:space="preserve"> and the reservation price</w:t>
      </w:r>
      <w:r w:rsidR="00D63714">
        <w:rPr>
          <w:rFonts w:ascii="Times New Roman" w:hAnsi="Times New Roman"/>
          <w:sz w:val="24"/>
          <w:szCs w:val="24"/>
        </w:rPr>
        <w:t>s</w:t>
      </w:r>
      <w:r>
        <w:rPr>
          <w:rFonts w:ascii="Times New Roman" w:hAnsi="Times New Roman"/>
          <w:sz w:val="24"/>
          <w:szCs w:val="24"/>
        </w:rPr>
        <w:t>.</w:t>
      </w:r>
      <w:r w:rsidR="00D63714">
        <w:rPr>
          <w:rFonts w:ascii="Times New Roman" w:hAnsi="Times New Roman"/>
          <w:sz w:val="24"/>
          <w:szCs w:val="24"/>
        </w:rPr>
        <w:t xml:space="preserve"> </w:t>
      </w:r>
      <w:r w:rsidR="00911190">
        <w:rPr>
          <w:rFonts w:ascii="Times New Roman" w:hAnsi="Times New Roman" w:cs="Times New Roman"/>
          <w:sz w:val="24"/>
          <w:szCs w:val="24"/>
        </w:rPr>
        <w:t>When the spot market price of the stumpage exceeds that of the reservation price, the stand should be harvested</w:t>
      </w:r>
      <w:r w:rsidR="00FC4410">
        <w:rPr>
          <w:rFonts w:ascii="Times New Roman" w:hAnsi="Times New Roman" w:cs="Times New Roman"/>
          <w:sz w:val="24"/>
          <w:szCs w:val="24"/>
        </w:rPr>
        <w:t xml:space="preserve"> to realize superior financial retur</w:t>
      </w:r>
      <w:r w:rsidR="00E17CEC">
        <w:rPr>
          <w:rFonts w:ascii="Times New Roman" w:hAnsi="Times New Roman" w:cs="Times New Roman"/>
          <w:sz w:val="24"/>
          <w:szCs w:val="24"/>
        </w:rPr>
        <w:t>n</w:t>
      </w:r>
      <w:r w:rsidR="00FC4410">
        <w:rPr>
          <w:rFonts w:ascii="Times New Roman" w:hAnsi="Times New Roman" w:cs="Times New Roman"/>
          <w:sz w:val="24"/>
          <w:szCs w:val="24"/>
        </w:rPr>
        <w:t>s.</w:t>
      </w:r>
      <w:r w:rsidR="00911190">
        <w:rPr>
          <w:rFonts w:ascii="Times New Roman" w:hAnsi="Times New Roman" w:cs="Times New Roman"/>
          <w:sz w:val="24"/>
          <w:szCs w:val="24"/>
        </w:rPr>
        <w:t xml:space="preserve">  </w:t>
      </w:r>
      <w:r w:rsidR="00D406ED">
        <w:rPr>
          <w:rFonts w:ascii="Times New Roman" w:hAnsi="Times New Roman"/>
          <w:sz w:val="24"/>
          <w:szCs w:val="24"/>
        </w:rPr>
        <w:t xml:space="preserve">In doing so, timber production becomes an active venture with forestland owners selecting the length of the put option, the starting and ending year of the management window, as well as the strike price.  As a result, forestland owners choose a specific set of reservation prices appropriate for their risk preferences and determine the corresponding rotation age and land expectation value accordingly. </w:t>
      </w:r>
    </w:p>
    <w:p w14:paraId="542D64BC" w14:textId="1ABE9B35" w:rsidR="00D0024D" w:rsidRDefault="00D0024D" w:rsidP="00E215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apply this concept to forest management with price uncertainty, the forestland owner could </w:t>
      </w:r>
      <w:r w:rsidR="004C04E8">
        <w:rPr>
          <w:rFonts w:ascii="Times New Roman" w:hAnsi="Times New Roman" w:cs="Times New Roman"/>
          <w:sz w:val="24"/>
          <w:szCs w:val="24"/>
        </w:rPr>
        <w:t xml:space="preserve">outsource such uncertainty with </w:t>
      </w:r>
      <w:r w:rsidR="00CC32F4">
        <w:rPr>
          <w:rFonts w:ascii="Times New Roman" w:hAnsi="Times New Roman" w:cs="Times New Roman"/>
          <w:sz w:val="24"/>
          <w:szCs w:val="24"/>
        </w:rPr>
        <w:t>an American put option</w:t>
      </w:r>
      <w:r>
        <w:rPr>
          <w:rFonts w:ascii="Times New Roman" w:hAnsi="Times New Roman" w:cs="Times New Roman"/>
          <w:sz w:val="24"/>
          <w:szCs w:val="24"/>
        </w:rPr>
        <w:t xml:space="preserve"> O(P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τ</w:t>
      </w:r>
      <w:r>
        <w:rPr>
          <w:rFonts w:ascii="Times New Roman" w:hAnsi="Times New Roman" w:cs="Times New Roman"/>
          <w:sz w:val="24"/>
          <w:szCs w:val="24"/>
          <w:vertAlign w:val="subscript"/>
        </w:rPr>
        <w:t>1</w:t>
      </w:r>
      <w:r>
        <w:rPr>
          <w:rFonts w:ascii="Times New Roman" w:hAnsi="Times New Roman" w:cs="Times New Roman"/>
          <w:sz w:val="24"/>
          <w:szCs w:val="24"/>
        </w:rPr>
        <w:t>)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34768">
        <w:rPr>
          <w:rFonts w:ascii="Times New Roman" w:hAnsi="Times New Roman" w:cs="Times New Roman"/>
          <w:sz w:val="24"/>
          <w:szCs w:val="24"/>
        </w:rPr>
        <w:t>at age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τ</w:t>
      </w:r>
      <w:r w:rsidR="00A34768">
        <w:rPr>
          <w:rFonts w:ascii="Times New Roman" w:hAnsi="Times New Roman" w:cs="Times New Roman"/>
          <w:sz w:val="24"/>
          <w:szCs w:val="24"/>
          <w:vertAlign w:val="subscript"/>
        </w:rPr>
        <w:t>1</w:t>
      </w:r>
      <w:r w:rsidR="00A34768">
        <w:rPr>
          <w:rFonts w:ascii="Times New Roman" w:hAnsi="Times New Roman" w:cs="Times New Roman"/>
          <w:sz w:val="24"/>
          <w:szCs w:val="24"/>
        </w:rPr>
        <w:t xml:space="preserve"> &lt; T</w:t>
      </w:r>
      <w:r w:rsidR="00A34768">
        <w:rPr>
          <w:rFonts w:ascii="Times New Roman" w:hAnsi="Times New Roman" w:cs="Times New Roman"/>
          <w:sz w:val="24"/>
          <w:szCs w:val="24"/>
          <w:vertAlign w:val="subscript"/>
        </w:rPr>
        <w:t>1</w:t>
      </w:r>
      <w:r>
        <w:rPr>
          <w:rFonts w:ascii="Times New Roman" w:hAnsi="Times New Roman" w:cs="Times New Roman"/>
          <w:sz w:val="24"/>
          <w:szCs w:val="24"/>
        </w:rPr>
        <w:t xml:space="preserve"> with the specified </w:t>
      </w:r>
      <w:r w:rsidR="00A34768">
        <w:rPr>
          <w:rFonts w:ascii="Times New Roman" w:hAnsi="Times New Roman" w:cs="Times New Roman"/>
          <w:sz w:val="24"/>
          <w:szCs w:val="24"/>
        </w:rPr>
        <w:t xml:space="preserve">target </w:t>
      </w:r>
      <w:r>
        <w:rPr>
          <w:rFonts w:ascii="Times New Roman" w:hAnsi="Times New Roman" w:cs="Times New Roman"/>
          <w:sz w:val="24"/>
          <w:szCs w:val="24"/>
        </w:rPr>
        <w:t>price of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for a specific quantity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by the expiration age T</w:t>
      </w:r>
      <w:r>
        <w:rPr>
          <w:rFonts w:ascii="Times New Roman" w:hAnsi="Times New Roman" w:cs="Times New Roman"/>
          <w:sz w:val="24"/>
          <w:szCs w:val="24"/>
          <w:vertAlign w:val="subscript"/>
        </w:rPr>
        <w:t>1</w:t>
      </w:r>
      <w:r>
        <w:rPr>
          <w:rFonts w:ascii="Times New Roman" w:hAnsi="Times New Roman" w:cs="Times New Roman"/>
          <w:sz w:val="24"/>
          <w:szCs w:val="24"/>
        </w:rPr>
        <w:t>, T</w:t>
      </w:r>
      <w:r>
        <w:rPr>
          <w:rFonts w:ascii="Times New Roman" w:hAnsi="Times New Roman" w:cs="Times New Roman"/>
          <w:sz w:val="24"/>
          <w:szCs w:val="24"/>
          <w:vertAlign w:val="subscript"/>
        </w:rPr>
        <w:t xml:space="preserve">1 </w:t>
      </w:r>
      <w:r w:rsidRPr="00B240E9">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A63175">
        <w:rPr>
          <w:rFonts w:ascii="Times New Roman" w:hAnsi="Times New Roman" w:cs="Times New Roman"/>
          <w:sz w:val="24"/>
          <w:szCs w:val="24"/>
        </w:rPr>
        <w:t>I</w:t>
      </w:r>
      <w:r w:rsidR="0099327E">
        <w:rPr>
          <w:rFonts w:ascii="Times New Roman" w:hAnsi="Times New Roman" w:cs="Times New Roman"/>
          <w:sz w:val="24"/>
          <w:szCs w:val="24"/>
        </w:rPr>
        <w:t>n</w:t>
      </w:r>
      <w:r w:rsidR="00A63175">
        <w:rPr>
          <w:rFonts w:ascii="Times New Roman" w:hAnsi="Times New Roman" w:cs="Times New Roman"/>
          <w:sz w:val="24"/>
          <w:szCs w:val="24"/>
        </w:rPr>
        <w:t xml:space="preserve"> this study</w:t>
      </w:r>
      <w:r>
        <w:rPr>
          <w:rFonts w:ascii="Times New Roman" w:hAnsi="Times New Roman" w:cs="Times New Roman"/>
          <w:sz w:val="24"/>
          <w:szCs w:val="24"/>
        </w:rPr>
        <w:t xml:space="preserve">, the put option </w:t>
      </w:r>
      <w:r w:rsidR="006446FC">
        <w:rPr>
          <w:rFonts w:ascii="Times New Roman" w:hAnsi="Times New Roman" w:cs="Times New Roman"/>
          <w:sz w:val="24"/>
          <w:szCs w:val="24"/>
        </w:rPr>
        <w:t xml:space="preserve">would </w:t>
      </w:r>
      <w:r>
        <w:rPr>
          <w:rFonts w:ascii="Times New Roman" w:hAnsi="Times New Roman" w:cs="Times New Roman"/>
          <w:sz w:val="24"/>
          <w:szCs w:val="24"/>
        </w:rPr>
        <w:t>be purchased at age τ</w:t>
      </w:r>
      <w:r>
        <w:rPr>
          <w:rFonts w:ascii="Times New Roman" w:hAnsi="Times New Roman" w:cs="Times New Roman"/>
          <w:sz w:val="24"/>
          <w:szCs w:val="24"/>
          <w:vertAlign w:val="subscript"/>
        </w:rPr>
        <w:t>1</w:t>
      </w:r>
      <w:r w:rsidRPr="009211AE">
        <w:rPr>
          <w:rFonts w:ascii="Times New Roman" w:hAnsi="Times New Roman" w:cs="Times New Roman"/>
        </w:rPr>
        <w:t xml:space="preserve">=15, </w:t>
      </w:r>
      <w:r>
        <w:rPr>
          <w:rFonts w:ascii="Times New Roman" w:hAnsi="Times New Roman" w:cs="Times New Roman"/>
        </w:rPr>
        <w:t xml:space="preserve">for an expiration age of </w:t>
      </w:r>
      <w:r>
        <w:rPr>
          <w:rFonts w:ascii="Times New Roman" w:hAnsi="Times New Roman" w:cs="Times New Roman"/>
          <w:sz w:val="24"/>
          <w:szCs w:val="24"/>
        </w:rPr>
        <w:lastRenderedPageBreak/>
        <w:t>T</w:t>
      </w:r>
      <w:r>
        <w:rPr>
          <w:rFonts w:ascii="Times New Roman" w:hAnsi="Times New Roman" w:cs="Times New Roman"/>
          <w:sz w:val="24"/>
          <w:szCs w:val="24"/>
          <w:vertAlign w:val="subscript"/>
        </w:rPr>
        <w:t>1</w:t>
      </w:r>
      <w:r>
        <w:rPr>
          <w:rFonts w:ascii="Times New Roman" w:hAnsi="Times New Roman" w:cs="Times New Roman"/>
          <w:sz w:val="24"/>
          <w:szCs w:val="24"/>
        </w:rPr>
        <w:t>=70 while the harvest age t</w:t>
      </w:r>
      <w:r>
        <w:rPr>
          <w:rFonts w:ascii="Times New Roman" w:hAnsi="Times New Roman" w:cs="Times New Roman"/>
          <w:sz w:val="24"/>
          <w:szCs w:val="24"/>
          <w:vertAlign w:val="subscript"/>
        </w:rPr>
        <w:t>1</w:t>
      </w:r>
      <w:r>
        <w:rPr>
          <w:rFonts w:ascii="Times New Roman" w:hAnsi="Times New Roman" w:cs="Times New Roman"/>
          <w:sz w:val="24"/>
          <w:szCs w:val="24"/>
        </w:rPr>
        <w:t xml:space="preserve"> could be somewhere between 15 and 70.  To provide enough time to realize the benefit of the put option, 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B67389">
        <w:rPr>
          <w:rFonts w:ascii="Times New Roman" w:hAnsi="Times New Roman" w:cs="Times New Roman"/>
          <w:sz w:val="24"/>
          <w:szCs w:val="24"/>
        </w:rPr>
        <w:t xml:space="preserve">is </w:t>
      </w:r>
      <w:r w:rsidR="002B5507">
        <w:rPr>
          <w:rFonts w:ascii="Times New Roman" w:hAnsi="Times New Roman" w:cs="Times New Roman"/>
          <w:sz w:val="24"/>
          <w:szCs w:val="24"/>
        </w:rPr>
        <w:t xml:space="preserve">longer than twice </w:t>
      </w:r>
      <w:r w:rsidR="00B67389">
        <w:rPr>
          <w:rFonts w:ascii="Times New Roman" w:hAnsi="Times New Roman" w:cs="Times New Roman"/>
          <w:sz w:val="24"/>
          <w:szCs w:val="24"/>
        </w:rPr>
        <w:t>the optimal rotation age under certainty</w:t>
      </w:r>
      <w:r>
        <w:rPr>
          <w:rFonts w:ascii="Times New Roman" w:hAnsi="Times New Roman" w:cs="Times New Roman"/>
          <w:sz w:val="24"/>
          <w:szCs w:val="24"/>
        </w:rPr>
        <w:t>.  But since the longer the T</w:t>
      </w:r>
      <w:r>
        <w:rPr>
          <w:rFonts w:ascii="Times New Roman" w:hAnsi="Times New Roman" w:cs="Times New Roman"/>
          <w:sz w:val="24"/>
          <w:szCs w:val="24"/>
          <w:vertAlign w:val="subscript"/>
        </w:rPr>
        <w:t>1</w:t>
      </w:r>
      <w:r>
        <w:rPr>
          <w:rFonts w:ascii="Times New Roman" w:hAnsi="Times New Roman" w:cs="Times New Roman"/>
          <w:sz w:val="24"/>
          <w:szCs w:val="24"/>
        </w:rPr>
        <w:t>-τ</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more expensive the put option would be. Further, the higher the specified </w:t>
      </w:r>
      <w:r w:rsidR="00DC55EA">
        <w:rPr>
          <w:rFonts w:ascii="Times New Roman" w:hAnsi="Times New Roman" w:cs="Times New Roman"/>
          <w:sz w:val="24"/>
          <w:szCs w:val="24"/>
        </w:rPr>
        <w:t xml:space="preserve">strike </w:t>
      </w:r>
      <w:r>
        <w:rPr>
          <w:rFonts w:ascii="Times New Roman" w:hAnsi="Times New Roman" w:cs="Times New Roman"/>
          <w:sz w:val="24"/>
          <w:szCs w:val="24"/>
        </w:rPr>
        <w:t>price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and the larger the specified volume 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the costlier the put option would be.  Therefore, judicious selection of these variables for the put option represents important management decisions</w:t>
      </w:r>
      <w:r w:rsidR="00870B3F">
        <w:rPr>
          <w:rFonts w:ascii="Times New Roman" w:hAnsi="Times New Roman" w:cs="Times New Roman"/>
          <w:sz w:val="24"/>
          <w:szCs w:val="24"/>
        </w:rPr>
        <w:t xml:space="preserve"> in establishing the reservation prices.</w:t>
      </w:r>
      <w:r>
        <w:rPr>
          <w:rFonts w:ascii="Times New Roman" w:hAnsi="Times New Roman" w:cs="Times New Roman"/>
          <w:sz w:val="24"/>
          <w:szCs w:val="24"/>
        </w:rPr>
        <w:t xml:space="preserve">  </w:t>
      </w:r>
    </w:p>
    <w:p w14:paraId="1BB48FA8" w14:textId="5C25C201" w:rsidR="00184A7E" w:rsidRPr="00D91572" w:rsidRDefault="00554BD3" w:rsidP="00184A7E">
      <w:pPr>
        <w:autoSpaceDE w:val="0"/>
        <w:autoSpaceDN w:val="0"/>
        <w:adjustRightInd w:val="0"/>
        <w:rPr>
          <w:rFonts w:ascii="Times New Roman" w:hAnsi="Times New Roman" w:cs="Times New Roman"/>
          <w:i/>
          <w:iCs/>
          <w:sz w:val="24"/>
          <w:szCs w:val="24"/>
        </w:rPr>
      </w:pPr>
      <w:r>
        <w:rPr>
          <w:rFonts w:ascii="Times New Roman" w:hAnsi="Times New Roman" w:cs="Times New Roman"/>
          <w:i/>
          <w:iCs/>
          <w:sz w:val="24"/>
          <w:szCs w:val="24"/>
        </w:rPr>
        <w:t xml:space="preserve">Simulations </w:t>
      </w:r>
      <w:r w:rsidR="00184A7E">
        <w:rPr>
          <w:rFonts w:ascii="Times New Roman" w:hAnsi="Times New Roman" w:cs="Times New Roman"/>
          <w:i/>
          <w:iCs/>
          <w:sz w:val="24"/>
          <w:szCs w:val="24"/>
        </w:rPr>
        <w:t xml:space="preserve">and </w:t>
      </w:r>
      <w:r w:rsidR="0069518A">
        <w:rPr>
          <w:rFonts w:ascii="Times New Roman" w:hAnsi="Times New Roman" w:cs="Times New Roman"/>
          <w:i/>
          <w:iCs/>
          <w:sz w:val="24"/>
          <w:szCs w:val="24"/>
        </w:rPr>
        <w:t>Analyses</w:t>
      </w:r>
    </w:p>
    <w:p w14:paraId="78F7EA5C" w14:textId="77777777" w:rsidR="00184A7E" w:rsidRPr="00D91572" w:rsidRDefault="00184A7E" w:rsidP="00184A7E">
      <w:pPr>
        <w:autoSpaceDE w:val="0"/>
        <w:autoSpaceDN w:val="0"/>
        <w:adjustRightInd w:val="0"/>
        <w:rPr>
          <w:rFonts w:ascii="Times New Roman" w:hAnsi="Times New Roman" w:cs="Times New Roman"/>
          <w:i/>
          <w:iCs/>
          <w:sz w:val="24"/>
          <w:szCs w:val="24"/>
        </w:rPr>
      </w:pPr>
    </w:p>
    <w:p w14:paraId="635E7849" w14:textId="245BD7A9" w:rsidR="00F24215" w:rsidRDefault="002B0708"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section, t</w:t>
      </w:r>
      <w:r w:rsidR="0006042F">
        <w:rPr>
          <w:rFonts w:ascii="Times New Roman" w:hAnsi="Times New Roman" w:cs="Times New Roman"/>
          <w:sz w:val="24"/>
          <w:szCs w:val="24"/>
        </w:rPr>
        <w:t xml:space="preserve">he </w:t>
      </w:r>
      <w:r w:rsidR="00B803B0">
        <w:rPr>
          <w:rFonts w:ascii="Times New Roman" w:hAnsi="Times New Roman" w:cs="Times New Roman"/>
          <w:sz w:val="24"/>
          <w:szCs w:val="24"/>
        </w:rPr>
        <w:t xml:space="preserve">results of the </w:t>
      </w:r>
      <w:r w:rsidR="0006042F">
        <w:rPr>
          <w:rFonts w:ascii="Times New Roman" w:hAnsi="Times New Roman" w:cs="Times New Roman"/>
          <w:sz w:val="24"/>
          <w:szCs w:val="24"/>
        </w:rPr>
        <w:t>reservation price</w:t>
      </w:r>
      <w:r w:rsidR="00C05EF5">
        <w:rPr>
          <w:rFonts w:ascii="Times New Roman" w:hAnsi="Times New Roman" w:cs="Times New Roman"/>
          <w:sz w:val="24"/>
          <w:szCs w:val="24"/>
        </w:rPr>
        <w:t>s</w:t>
      </w:r>
      <w:r w:rsidR="0006042F">
        <w:rPr>
          <w:rFonts w:ascii="Times New Roman" w:hAnsi="Times New Roman" w:cs="Times New Roman"/>
          <w:sz w:val="24"/>
          <w:szCs w:val="24"/>
        </w:rPr>
        <w:t xml:space="preserve"> established with the American </w:t>
      </w:r>
      <w:r w:rsidR="00DB273B">
        <w:rPr>
          <w:rFonts w:ascii="Times New Roman" w:hAnsi="Times New Roman" w:cs="Times New Roman"/>
          <w:sz w:val="24"/>
          <w:szCs w:val="24"/>
        </w:rPr>
        <w:t xml:space="preserve">put </w:t>
      </w:r>
      <w:r w:rsidR="0006042F">
        <w:rPr>
          <w:rFonts w:ascii="Times New Roman" w:hAnsi="Times New Roman" w:cs="Times New Roman"/>
          <w:sz w:val="24"/>
          <w:szCs w:val="24"/>
        </w:rPr>
        <w:t xml:space="preserve">option </w:t>
      </w:r>
      <w:r w:rsidR="006B6C59">
        <w:rPr>
          <w:rFonts w:ascii="Times New Roman" w:hAnsi="Times New Roman" w:cs="Times New Roman"/>
          <w:sz w:val="24"/>
          <w:szCs w:val="24"/>
        </w:rPr>
        <w:t xml:space="preserve">and </w:t>
      </w:r>
      <w:r w:rsidR="0006042F">
        <w:rPr>
          <w:rFonts w:ascii="Times New Roman" w:hAnsi="Times New Roman" w:cs="Times New Roman"/>
          <w:sz w:val="24"/>
          <w:szCs w:val="24"/>
        </w:rPr>
        <w:t xml:space="preserve">that by </w:t>
      </w:r>
      <w:r w:rsidR="00B96BF7">
        <w:rPr>
          <w:rFonts w:ascii="Times New Roman" w:hAnsi="Times New Roman" w:cs="Times New Roman"/>
          <w:sz w:val="24"/>
          <w:szCs w:val="24"/>
        </w:rPr>
        <w:t xml:space="preserve">B&amp;M </w:t>
      </w:r>
      <w:r w:rsidR="0006042F">
        <w:rPr>
          <w:rFonts w:ascii="Times New Roman" w:hAnsi="Times New Roman" w:cs="Times New Roman"/>
          <w:sz w:val="24"/>
          <w:szCs w:val="24"/>
        </w:rPr>
        <w:t xml:space="preserve">approach </w:t>
      </w:r>
      <w:r w:rsidR="00D224DC">
        <w:rPr>
          <w:rFonts w:ascii="Times New Roman" w:hAnsi="Times New Roman" w:cs="Times New Roman"/>
          <w:sz w:val="24"/>
          <w:szCs w:val="24"/>
        </w:rPr>
        <w:t xml:space="preserve">are </w:t>
      </w:r>
      <w:r w:rsidR="00D44678">
        <w:rPr>
          <w:rFonts w:ascii="Times New Roman" w:hAnsi="Times New Roman" w:cs="Times New Roman"/>
          <w:sz w:val="24"/>
          <w:szCs w:val="24"/>
        </w:rPr>
        <w:t xml:space="preserve">determined and </w:t>
      </w:r>
      <w:r w:rsidR="00D224DC">
        <w:rPr>
          <w:rFonts w:ascii="Times New Roman" w:hAnsi="Times New Roman" w:cs="Times New Roman"/>
          <w:sz w:val="24"/>
          <w:szCs w:val="24"/>
        </w:rPr>
        <w:t>compared.  Once the reservation prices are established</w:t>
      </w:r>
      <w:r w:rsidR="00BF7299">
        <w:rPr>
          <w:rFonts w:ascii="Times New Roman" w:hAnsi="Times New Roman" w:cs="Times New Roman"/>
          <w:sz w:val="24"/>
          <w:szCs w:val="24"/>
        </w:rPr>
        <w:t xml:space="preserve"> at various stand ages</w:t>
      </w:r>
      <w:r w:rsidR="00D224DC">
        <w:rPr>
          <w:rFonts w:ascii="Times New Roman" w:hAnsi="Times New Roman" w:cs="Times New Roman"/>
          <w:sz w:val="24"/>
          <w:szCs w:val="24"/>
        </w:rPr>
        <w:t xml:space="preserve">, </w:t>
      </w:r>
      <w:r w:rsidR="00C77C54">
        <w:rPr>
          <w:rFonts w:ascii="Times New Roman" w:hAnsi="Times New Roman" w:cs="Times New Roman"/>
          <w:sz w:val="24"/>
          <w:szCs w:val="24"/>
        </w:rPr>
        <w:t>si</w:t>
      </w:r>
      <w:r w:rsidR="00D21D5A">
        <w:rPr>
          <w:rFonts w:ascii="Times New Roman" w:hAnsi="Times New Roman" w:cs="Times New Roman"/>
          <w:sz w:val="24"/>
          <w:szCs w:val="24"/>
        </w:rPr>
        <w:t>m</w:t>
      </w:r>
      <w:r w:rsidR="00C77C54">
        <w:rPr>
          <w:rFonts w:ascii="Times New Roman" w:hAnsi="Times New Roman" w:cs="Times New Roman"/>
          <w:sz w:val="24"/>
          <w:szCs w:val="24"/>
        </w:rPr>
        <w:t>ulati</w:t>
      </w:r>
      <w:r w:rsidR="00D21D5A">
        <w:rPr>
          <w:rFonts w:ascii="Times New Roman" w:hAnsi="Times New Roman" w:cs="Times New Roman"/>
          <w:sz w:val="24"/>
          <w:szCs w:val="24"/>
        </w:rPr>
        <w:t>on</w:t>
      </w:r>
      <w:r w:rsidR="00C77C54">
        <w:rPr>
          <w:rFonts w:ascii="Times New Roman" w:hAnsi="Times New Roman" w:cs="Times New Roman"/>
          <w:sz w:val="24"/>
          <w:szCs w:val="24"/>
        </w:rPr>
        <w:t xml:space="preserve">s </w:t>
      </w:r>
      <w:r w:rsidR="00396F2E">
        <w:rPr>
          <w:rFonts w:ascii="Times New Roman" w:hAnsi="Times New Roman" w:cs="Times New Roman"/>
          <w:sz w:val="24"/>
          <w:szCs w:val="24"/>
        </w:rPr>
        <w:t>are</w:t>
      </w:r>
      <w:r w:rsidR="00C77C54">
        <w:rPr>
          <w:rFonts w:ascii="Times New Roman" w:hAnsi="Times New Roman" w:cs="Times New Roman"/>
          <w:sz w:val="24"/>
          <w:szCs w:val="24"/>
        </w:rPr>
        <w:t xml:space="preserve"> ca</w:t>
      </w:r>
      <w:r>
        <w:rPr>
          <w:rFonts w:ascii="Times New Roman" w:hAnsi="Times New Roman" w:cs="Times New Roman"/>
          <w:sz w:val="24"/>
          <w:szCs w:val="24"/>
        </w:rPr>
        <w:t>r</w:t>
      </w:r>
      <w:r w:rsidR="00C77C54">
        <w:rPr>
          <w:rFonts w:ascii="Times New Roman" w:hAnsi="Times New Roman" w:cs="Times New Roman"/>
          <w:sz w:val="24"/>
          <w:szCs w:val="24"/>
        </w:rPr>
        <w:t xml:space="preserve">ried out to determine the average rotation age and </w:t>
      </w:r>
      <w:r w:rsidR="00B2521B">
        <w:rPr>
          <w:rFonts w:ascii="Times New Roman" w:hAnsi="Times New Roman" w:cs="Times New Roman"/>
          <w:sz w:val="24"/>
          <w:szCs w:val="24"/>
        </w:rPr>
        <w:t>LEV</w:t>
      </w:r>
      <w:r w:rsidR="00B2521B">
        <w:rPr>
          <w:rFonts w:ascii="Times New Roman" w:hAnsi="Times New Roman" w:cs="Times New Roman"/>
          <w:sz w:val="24"/>
          <w:szCs w:val="24"/>
          <w:vertAlign w:val="subscript"/>
        </w:rPr>
        <w:t>1</w:t>
      </w:r>
      <w:r w:rsidR="00B2521B">
        <w:rPr>
          <w:rFonts w:ascii="Times New Roman" w:hAnsi="Times New Roman" w:cs="Times New Roman"/>
          <w:sz w:val="24"/>
          <w:szCs w:val="24"/>
        </w:rPr>
        <w:t xml:space="preserve"> </w:t>
      </w:r>
      <w:r w:rsidR="005B52C8">
        <w:rPr>
          <w:rFonts w:ascii="Times New Roman" w:hAnsi="Times New Roman" w:cs="Times New Roman"/>
          <w:sz w:val="24"/>
          <w:szCs w:val="24"/>
        </w:rPr>
        <w:t>--</w:t>
      </w:r>
      <w:r w:rsidR="0088029A">
        <w:rPr>
          <w:rFonts w:ascii="Times New Roman" w:hAnsi="Times New Roman" w:cs="Times New Roman"/>
          <w:sz w:val="24"/>
          <w:szCs w:val="24"/>
        </w:rPr>
        <w:t xml:space="preserve"> </w:t>
      </w:r>
      <w:r w:rsidR="00F073A5">
        <w:rPr>
          <w:rFonts w:ascii="Times New Roman" w:hAnsi="Times New Roman" w:cs="Times New Roman"/>
          <w:sz w:val="24"/>
          <w:szCs w:val="24"/>
        </w:rPr>
        <w:t>the land</w:t>
      </w:r>
      <w:r w:rsidR="006953CE">
        <w:rPr>
          <w:rFonts w:ascii="Times New Roman" w:hAnsi="Times New Roman" w:cs="Times New Roman"/>
          <w:sz w:val="24"/>
          <w:szCs w:val="24"/>
        </w:rPr>
        <w:t xml:space="preserve"> </w:t>
      </w:r>
      <w:r w:rsidR="00F073A5">
        <w:rPr>
          <w:rFonts w:ascii="Times New Roman" w:hAnsi="Times New Roman" w:cs="Times New Roman"/>
          <w:sz w:val="24"/>
          <w:szCs w:val="24"/>
        </w:rPr>
        <w:t>expectation value at the beginning of the first r</w:t>
      </w:r>
      <w:r w:rsidR="006953CE">
        <w:rPr>
          <w:rFonts w:ascii="Times New Roman" w:hAnsi="Times New Roman" w:cs="Times New Roman"/>
          <w:sz w:val="24"/>
          <w:szCs w:val="24"/>
        </w:rPr>
        <w:t>o</w:t>
      </w:r>
      <w:r w:rsidR="00F073A5">
        <w:rPr>
          <w:rFonts w:ascii="Times New Roman" w:hAnsi="Times New Roman" w:cs="Times New Roman"/>
          <w:sz w:val="24"/>
          <w:szCs w:val="24"/>
        </w:rPr>
        <w:t>tation</w:t>
      </w:r>
      <w:r w:rsidR="006953CE">
        <w:rPr>
          <w:rFonts w:ascii="Times New Roman" w:hAnsi="Times New Roman" w:cs="Times New Roman"/>
          <w:sz w:val="24"/>
          <w:szCs w:val="24"/>
        </w:rPr>
        <w:t xml:space="preserve"> </w:t>
      </w:r>
      <w:r w:rsidR="0088029A">
        <w:rPr>
          <w:rFonts w:ascii="Times New Roman" w:hAnsi="Times New Roman" w:cs="Times New Roman"/>
          <w:sz w:val="24"/>
          <w:szCs w:val="24"/>
        </w:rPr>
        <w:t>under the generalized Faustman</w:t>
      </w:r>
      <w:r w:rsidR="003D6ECF">
        <w:rPr>
          <w:rFonts w:ascii="Times New Roman" w:hAnsi="Times New Roman" w:cs="Times New Roman"/>
          <w:sz w:val="24"/>
          <w:szCs w:val="24"/>
        </w:rPr>
        <w:t xml:space="preserve">n formula </w:t>
      </w:r>
      <w:r w:rsidR="006953CE">
        <w:rPr>
          <w:rFonts w:ascii="Times New Roman" w:hAnsi="Times New Roman" w:cs="Times New Roman"/>
          <w:sz w:val="24"/>
          <w:szCs w:val="24"/>
        </w:rPr>
        <w:t>(Chang 1998).</w:t>
      </w:r>
      <w:r w:rsidR="00DC5A5C">
        <w:rPr>
          <w:rFonts w:ascii="Times New Roman" w:hAnsi="Times New Roman" w:cs="Times New Roman"/>
          <w:sz w:val="24"/>
          <w:szCs w:val="24"/>
        </w:rPr>
        <w:t xml:space="preserve">  </w:t>
      </w:r>
    </w:p>
    <w:p w14:paraId="2E9BA246" w14:textId="77777777" w:rsidR="00BB33D9" w:rsidRDefault="00BB33D9" w:rsidP="00BB33D9">
      <w:pPr>
        <w:spacing w:line="480" w:lineRule="auto"/>
        <w:rPr>
          <w:rFonts w:ascii="Times New Roman" w:hAnsi="Times New Roman" w:cs="Times New Roman"/>
          <w:sz w:val="24"/>
          <w:szCs w:val="24"/>
        </w:rPr>
      </w:pPr>
      <m:oMath>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1,s</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-s</m:t>
                        </m:r>
                      </m:e>
                    </m:d>
                    <m:r>
                      <w:rPr>
                        <w:rFonts w:ascii="Cambria Math" w:hAnsi="Cambria Math" w:cs="Times New Roman"/>
                        <w:sz w:val="24"/>
                        <w:szCs w:val="24"/>
                      </w:rPr>
                      <m:t>ds-</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e>
                </m:func>
                <m:r>
                  <w:rPr>
                    <w:rFonts w:ascii="Cambria Math" w:hAnsi="Cambria Math" w:cs="Times New Roman"/>
                    <w:sz w:val="24"/>
                    <w:szCs w:val="24"/>
                  </w:rPr>
                  <m:t>+LE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e>
            </m:func>
          </m:e>
        </m:nary>
      </m:oMath>
      <w:r>
        <w:rPr>
          <w:rFonts w:ascii="Times New Roman" w:hAnsi="Times New Roman" w:cs="Times New Roman"/>
          <w:sz w:val="24"/>
          <w:szCs w:val="24"/>
        </w:rPr>
        <w:t xml:space="preserve"> (1)</w:t>
      </w:r>
    </w:p>
    <w:p w14:paraId="23AD359E" w14:textId="77777777" w:rsidR="00BB33D9" w:rsidRDefault="00BB33D9" w:rsidP="00BB33D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14:paraId="46EEAE3D"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represents the stumpage value of a t</w:t>
      </w:r>
      <w:r>
        <w:rPr>
          <w:rFonts w:ascii="Times New Roman" w:hAnsi="Times New Roman" w:cs="Times New Roman"/>
          <w:sz w:val="24"/>
          <w:szCs w:val="24"/>
          <w:vertAlign w:val="subscript"/>
        </w:rPr>
        <w:t>1</w:t>
      </w:r>
      <w:r>
        <w:rPr>
          <w:rFonts w:ascii="Times New Roman" w:hAnsi="Times New Roman" w:cs="Times New Roman"/>
          <w:sz w:val="24"/>
          <w:szCs w:val="24"/>
        </w:rPr>
        <w:t>-year old stand per acre with P</w:t>
      </w:r>
      <w:r>
        <w:rPr>
          <w:rFonts w:ascii="Times New Roman" w:hAnsi="Times New Roman" w:cs="Times New Roman"/>
          <w:sz w:val="24"/>
          <w:szCs w:val="24"/>
          <w:vertAlign w:val="subscript"/>
        </w:rPr>
        <w:t>1</w:t>
      </w: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being the stumpage price of the t</w:t>
      </w:r>
      <w:r>
        <w:rPr>
          <w:rFonts w:ascii="Times New Roman" w:hAnsi="Times New Roman" w:cs="Times New Roman"/>
          <w:sz w:val="24"/>
          <w:szCs w:val="24"/>
          <w:vertAlign w:val="subscript"/>
        </w:rPr>
        <w:t>1</w:t>
      </w:r>
      <w:r>
        <w:rPr>
          <w:rFonts w:ascii="Times New Roman" w:hAnsi="Times New Roman" w:cs="Times New Roman"/>
          <w:sz w:val="24"/>
          <w:szCs w:val="24"/>
        </w:rPr>
        <w:t xml:space="preserve">-year old stand and </w:t>
      </w:r>
      <w:r w:rsidRPr="00804F07">
        <w:rPr>
          <w:rFonts w:ascii="Times New Roman" w:hAnsi="Times New Roman" w:cs="Times New Roman"/>
          <w:sz w:val="24"/>
          <w:szCs w:val="24"/>
        </w:rPr>
        <w:t>Q</w:t>
      </w:r>
      <w:r w:rsidRPr="003364F3">
        <w:rPr>
          <w:rFonts w:ascii="Times New Roman" w:hAnsi="Times New Roman" w:cs="Times New Roman"/>
          <w:sz w:val="24"/>
          <w:szCs w:val="24"/>
          <w:vertAlign w:val="subscript"/>
        </w:rPr>
        <w:t>1</w:t>
      </w:r>
      <w:r>
        <w:rPr>
          <w:rFonts w:ascii="Times New Roman" w:hAnsi="Times New Roman" w:cs="Times New Roman"/>
          <w:sz w:val="24"/>
          <w:szCs w:val="24"/>
        </w:rPr>
        <w:t>(</w:t>
      </w:r>
      <w:r w:rsidRPr="00804F07">
        <w:rPr>
          <w:rFonts w:ascii="Times New Roman" w:hAnsi="Times New Roman" w:cs="Times New Roman"/>
          <w:sz w:val="24"/>
          <w:szCs w:val="24"/>
        </w:rPr>
        <w:t>t</w:t>
      </w:r>
      <w:r w:rsidRPr="003364F3">
        <w:rPr>
          <w:rFonts w:ascii="Times New Roman" w:hAnsi="Times New Roman" w:cs="Times New Roman"/>
          <w:sz w:val="24"/>
          <w:szCs w:val="24"/>
          <w:vertAlign w:val="subscript"/>
        </w:rPr>
        <w:t>1</w:t>
      </w:r>
      <w:r>
        <w:rPr>
          <w:rFonts w:ascii="Times New Roman" w:hAnsi="Times New Roman" w:cs="Times New Roman"/>
          <w:sz w:val="24"/>
          <w:szCs w:val="24"/>
        </w:rPr>
        <w:t>) being the stand volume per acre of the t</w:t>
      </w:r>
      <w:r>
        <w:rPr>
          <w:rFonts w:ascii="Times New Roman" w:hAnsi="Times New Roman" w:cs="Times New Roman"/>
          <w:sz w:val="24"/>
          <w:szCs w:val="24"/>
          <w:vertAlign w:val="subscript"/>
        </w:rPr>
        <w:t>1</w:t>
      </w:r>
      <w:r>
        <w:rPr>
          <w:rFonts w:ascii="Times New Roman" w:hAnsi="Times New Roman" w:cs="Times New Roman"/>
          <w:sz w:val="24"/>
          <w:szCs w:val="24"/>
        </w:rPr>
        <w:t>-year old stand.</w:t>
      </w:r>
    </w:p>
    <w:p w14:paraId="4D9F2A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1,s</w:t>
      </w:r>
      <w:r>
        <w:rPr>
          <w:rFonts w:ascii="Times New Roman" w:hAnsi="Times New Roman" w:cs="Times New Roman"/>
          <w:sz w:val="24"/>
          <w:szCs w:val="24"/>
        </w:rPr>
        <w:t xml:space="preserve"> represents the miscellaneous annual income or expenses per acre during the first rotation for year s,  0 &lt; s &lt; t</w:t>
      </w:r>
      <w:r>
        <w:rPr>
          <w:rFonts w:ascii="Times New Roman" w:hAnsi="Times New Roman" w:cs="Times New Roman"/>
          <w:sz w:val="24"/>
          <w:szCs w:val="24"/>
          <w:vertAlign w:val="subscript"/>
        </w:rPr>
        <w:t>1</w:t>
      </w:r>
      <w:r>
        <w:rPr>
          <w:rFonts w:ascii="Times New Roman" w:hAnsi="Times New Roman" w:cs="Times New Roman"/>
          <w:sz w:val="24"/>
          <w:szCs w:val="24"/>
        </w:rPr>
        <w:t>.</w:t>
      </w:r>
    </w:p>
    <w:p w14:paraId="6E3645B5"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regeneration cost per acre of the first rotation. </w:t>
      </w:r>
    </w:p>
    <w:p w14:paraId="331D166F" w14:textId="77777777" w:rsidR="00BB33D9" w:rsidRDefault="00BB33D9" w:rsidP="00BB33D9">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represents the annual interest rate during the first rotation.</w:t>
      </w:r>
    </w:p>
    <w:p w14:paraId="0753DAB8" w14:textId="71F6C3B4" w:rsidR="003B52A5" w:rsidRDefault="00BB33D9" w:rsidP="00D947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w:t>
      </w:r>
      <w:r>
        <w:rPr>
          <w:rFonts w:ascii="Times New Roman" w:hAnsi="Times New Roman" w:cs="Times New Roman"/>
          <w:sz w:val="24"/>
          <w:szCs w:val="24"/>
          <w:vertAlign w:val="subscript"/>
        </w:rPr>
        <w:t>2</w:t>
      </w:r>
      <w:r>
        <w:rPr>
          <w:rFonts w:ascii="Times New Roman" w:hAnsi="Times New Roman" w:cs="Times New Roman"/>
          <w:sz w:val="24"/>
          <w:szCs w:val="24"/>
        </w:rPr>
        <w:t xml:space="preserve"> represents the land expectation value per acre at the end of the first rotation and the beginning of the second rotation. It </w:t>
      </w:r>
      <w:r w:rsidR="00B06BBE">
        <w:rPr>
          <w:rFonts w:ascii="Times New Roman" w:hAnsi="Times New Roman" w:cs="Times New Roman"/>
          <w:sz w:val="24"/>
          <w:szCs w:val="24"/>
        </w:rPr>
        <w:t xml:space="preserve">embodies all the optimal rotation ages of future rotations and </w:t>
      </w:r>
      <w:r>
        <w:rPr>
          <w:rFonts w:ascii="Times New Roman" w:hAnsi="Times New Roman" w:cs="Times New Roman"/>
          <w:sz w:val="24"/>
          <w:szCs w:val="24"/>
        </w:rPr>
        <w:t>represents the present value of profits from all future rotations.</w:t>
      </w:r>
    </w:p>
    <w:p w14:paraId="3806564B" w14:textId="58B73407" w:rsidR="0006042F" w:rsidRDefault="00DC5A5C" w:rsidP="0072712B">
      <w:pPr>
        <w:spacing w:line="480" w:lineRule="auto"/>
        <w:ind w:firstLine="720"/>
        <w:rPr>
          <w:rFonts w:ascii="Times New Roman" w:hAnsi="Times New Roman" w:cs="Times New Roman"/>
          <w:sz w:val="24"/>
          <w:szCs w:val="24"/>
        </w:rPr>
      </w:pPr>
      <w:r>
        <w:rPr>
          <w:rFonts w:ascii="Times New Roman" w:hAnsi="Times New Roman" w:cs="Times New Roman"/>
          <w:sz w:val="24"/>
          <w:szCs w:val="24"/>
        </w:rPr>
        <w:t>LEV</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C52E48">
        <w:rPr>
          <w:rFonts w:ascii="Times New Roman" w:hAnsi="Times New Roman" w:cs="Times New Roman"/>
          <w:sz w:val="24"/>
          <w:szCs w:val="24"/>
        </w:rPr>
        <w:t xml:space="preserve">is chosen in this study </w:t>
      </w:r>
      <w:r w:rsidR="000C71C8">
        <w:rPr>
          <w:rFonts w:ascii="Times New Roman" w:hAnsi="Times New Roman" w:cs="Times New Roman"/>
          <w:sz w:val="24"/>
          <w:szCs w:val="24"/>
        </w:rPr>
        <w:t xml:space="preserve">instead of the classical </w:t>
      </w:r>
      <w:r w:rsidR="007C639C">
        <w:rPr>
          <w:rFonts w:ascii="Times New Roman" w:hAnsi="Times New Roman" w:cs="Times New Roman"/>
          <w:sz w:val="24"/>
          <w:szCs w:val="24"/>
        </w:rPr>
        <w:t xml:space="preserve">land expectation value </w:t>
      </w:r>
      <w:r w:rsidR="00C52E48">
        <w:rPr>
          <w:rFonts w:ascii="Times New Roman" w:hAnsi="Times New Roman" w:cs="Times New Roman"/>
          <w:sz w:val="24"/>
          <w:szCs w:val="24"/>
        </w:rPr>
        <w:t xml:space="preserve">(LEV) </w:t>
      </w:r>
      <w:r w:rsidR="007C639C">
        <w:rPr>
          <w:rFonts w:ascii="Times New Roman" w:hAnsi="Times New Roman" w:cs="Times New Roman"/>
          <w:sz w:val="24"/>
          <w:szCs w:val="24"/>
        </w:rPr>
        <w:t>proposed</w:t>
      </w:r>
      <w:r w:rsidR="004F4B0F">
        <w:rPr>
          <w:rFonts w:ascii="Times New Roman" w:hAnsi="Times New Roman" w:cs="Times New Roman"/>
          <w:sz w:val="24"/>
          <w:szCs w:val="24"/>
        </w:rPr>
        <w:t xml:space="preserve"> </w:t>
      </w:r>
      <w:r w:rsidR="007C639C">
        <w:rPr>
          <w:rFonts w:ascii="Times New Roman" w:hAnsi="Times New Roman" w:cs="Times New Roman"/>
          <w:sz w:val="24"/>
          <w:szCs w:val="24"/>
        </w:rPr>
        <w:t xml:space="preserve">by Faustmann (1849) </w:t>
      </w:r>
      <w:r>
        <w:rPr>
          <w:rFonts w:ascii="Times New Roman" w:hAnsi="Times New Roman" w:cs="Times New Roman"/>
          <w:sz w:val="24"/>
          <w:szCs w:val="24"/>
        </w:rPr>
        <w:t xml:space="preserve">because </w:t>
      </w:r>
      <w:r w:rsidR="00DD5AD8">
        <w:rPr>
          <w:rFonts w:ascii="Times New Roman" w:hAnsi="Times New Roman" w:cs="Times New Roman"/>
          <w:sz w:val="24"/>
          <w:szCs w:val="24"/>
        </w:rPr>
        <w:t>the stumpage price with all</w:t>
      </w:r>
      <w:r w:rsidR="000C71C8">
        <w:rPr>
          <w:rFonts w:ascii="Times New Roman" w:hAnsi="Times New Roman" w:cs="Times New Roman"/>
          <w:sz w:val="24"/>
          <w:szCs w:val="24"/>
        </w:rPr>
        <w:t xml:space="preserve"> </w:t>
      </w:r>
      <w:r w:rsidR="00DD5AD8">
        <w:rPr>
          <w:rFonts w:ascii="Times New Roman" w:hAnsi="Times New Roman" w:cs="Times New Roman"/>
          <w:sz w:val="24"/>
          <w:szCs w:val="24"/>
        </w:rPr>
        <w:t xml:space="preserve">its uncertainty, </w:t>
      </w:r>
      <w:r w:rsidR="00880680">
        <w:rPr>
          <w:rFonts w:ascii="Times New Roman" w:hAnsi="Times New Roman" w:cs="Times New Roman"/>
          <w:sz w:val="24"/>
          <w:szCs w:val="24"/>
        </w:rPr>
        <w:t xml:space="preserve">stand volume, </w:t>
      </w:r>
      <w:r w:rsidR="00DD5AD8">
        <w:rPr>
          <w:rFonts w:ascii="Times New Roman" w:hAnsi="Times New Roman" w:cs="Times New Roman"/>
          <w:sz w:val="24"/>
          <w:szCs w:val="24"/>
        </w:rPr>
        <w:t>regeneration cost, and interest rates are unlikely to repeat the</w:t>
      </w:r>
      <w:r w:rsidR="000C71C8">
        <w:rPr>
          <w:rFonts w:ascii="Times New Roman" w:hAnsi="Times New Roman" w:cs="Times New Roman"/>
          <w:sz w:val="24"/>
          <w:szCs w:val="24"/>
        </w:rPr>
        <w:t>m</w:t>
      </w:r>
      <w:r w:rsidR="00DD5AD8">
        <w:rPr>
          <w:rFonts w:ascii="Times New Roman" w:hAnsi="Times New Roman" w:cs="Times New Roman"/>
          <w:sz w:val="24"/>
          <w:szCs w:val="24"/>
        </w:rPr>
        <w:t>selves</w:t>
      </w:r>
      <w:r w:rsidR="009A3FD7">
        <w:rPr>
          <w:rFonts w:ascii="Times New Roman" w:hAnsi="Times New Roman" w:cs="Times New Roman"/>
          <w:sz w:val="24"/>
          <w:szCs w:val="24"/>
        </w:rPr>
        <w:t xml:space="preserve"> from rotation to rotation</w:t>
      </w:r>
      <w:r w:rsidR="00AC5A4D">
        <w:rPr>
          <w:rFonts w:ascii="Times New Roman" w:hAnsi="Times New Roman" w:cs="Times New Roman"/>
          <w:sz w:val="24"/>
          <w:szCs w:val="24"/>
        </w:rPr>
        <w:t xml:space="preserve"> forever.</w:t>
      </w:r>
      <w:r w:rsidR="00DD5AD8">
        <w:rPr>
          <w:rFonts w:ascii="Times New Roman" w:hAnsi="Times New Roman" w:cs="Times New Roman"/>
          <w:sz w:val="24"/>
          <w:szCs w:val="24"/>
        </w:rPr>
        <w:t xml:space="preserve">   </w:t>
      </w:r>
      <w:r w:rsidR="00D224DC">
        <w:rPr>
          <w:rFonts w:ascii="Times New Roman" w:hAnsi="Times New Roman" w:cs="Times New Roman"/>
          <w:sz w:val="24"/>
          <w:szCs w:val="24"/>
        </w:rPr>
        <w:t xml:space="preserve">  </w:t>
      </w:r>
      <w:r w:rsidR="0006042F">
        <w:rPr>
          <w:rFonts w:ascii="Times New Roman" w:hAnsi="Times New Roman" w:cs="Times New Roman"/>
          <w:sz w:val="24"/>
          <w:szCs w:val="24"/>
        </w:rPr>
        <w:t xml:space="preserve"> </w:t>
      </w:r>
    </w:p>
    <w:p w14:paraId="59E6C375" w14:textId="7CF56B8C" w:rsidR="00184A7E" w:rsidRDefault="00184A7E" w:rsidP="00D27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relevant parameters shown in Table 1, the optimal rotation age under certainty will be 31 for loblolly pine</w:t>
      </w:r>
      <w:r w:rsidR="00C978CF">
        <w:rPr>
          <w:rFonts w:ascii="Times New Roman" w:hAnsi="Times New Roman" w:cs="Times New Roman"/>
          <w:sz w:val="24"/>
          <w:szCs w:val="24"/>
        </w:rPr>
        <w:t xml:space="preserve"> and LEV</w:t>
      </w:r>
      <w:r w:rsidR="00C978CF">
        <w:rPr>
          <w:rFonts w:ascii="Times New Roman" w:hAnsi="Times New Roman" w:cs="Times New Roman"/>
          <w:sz w:val="24"/>
          <w:szCs w:val="24"/>
          <w:vertAlign w:val="subscript"/>
        </w:rPr>
        <w:t>1</w:t>
      </w:r>
      <w:r w:rsidR="00242F91">
        <w:rPr>
          <w:rFonts w:ascii="Times New Roman" w:hAnsi="Times New Roman" w:cs="Times New Roman"/>
          <w:sz w:val="24"/>
          <w:szCs w:val="24"/>
        </w:rPr>
        <w:t xml:space="preserve"> of </w:t>
      </w:r>
      <w:r w:rsidR="008515DE">
        <w:rPr>
          <w:rFonts w:ascii="Times New Roman" w:hAnsi="Times New Roman" w:cs="Times New Roman"/>
          <w:sz w:val="24"/>
          <w:szCs w:val="24"/>
        </w:rPr>
        <w:t>$19</w:t>
      </w:r>
      <w:r w:rsidR="002F4825">
        <w:rPr>
          <w:rFonts w:ascii="Times New Roman" w:hAnsi="Times New Roman" w:cs="Times New Roman"/>
          <w:sz w:val="24"/>
          <w:szCs w:val="24"/>
        </w:rPr>
        <w:t xml:space="preserve">21.35/A. </w:t>
      </w:r>
      <w:r>
        <w:rPr>
          <w:rFonts w:ascii="Times New Roman" w:hAnsi="Times New Roman" w:cs="Times New Roman"/>
          <w:sz w:val="24"/>
          <w:szCs w:val="24"/>
        </w:rPr>
        <w:t xml:space="preserve">  An expiration age of 70 </w:t>
      </w:r>
      <w:r w:rsidR="00276A34">
        <w:rPr>
          <w:rFonts w:ascii="Times New Roman" w:hAnsi="Times New Roman" w:cs="Times New Roman"/>
          <w:sz w:val="24"/>
          <w:szCs w:val="24"/>
        </w:rPr>
        <w:t>is</w:t>
      </w:r>
      <w:r w:rsidR="00DB3616">
        <w:rPr>
          <w:rFonts w:ascii="Times New Roman" w:hAnsi="Times New Roman" w:cs="Times New Roman"/>
          <w:sz w:val="24"/>
          <w:szCs w:val="24"/>
        </w:rPr>
        <w:t xml:space="preserve"> chosen </w:t>
      </w:r>
      <w:r w:rsidR="00B85862">
        <w:rPr>
          <w:rFonts w:ascii="Times New Roman" w:hAnsi="Times New Roman" w:cs="Times New Roman"/>
          <w:sz w:val="24"/>
          <w:szCs w:val="24"/>
        </w:rPr>
        <w:t xml:space="preserve">to ensure that </w:t>
      </w:r>
      <w:r w:rsidR="00DB3616">
        <w:rPr>
          <w:rFonts w:ascii="Times New Roman" w:hAnsi="Times New Roman" w:cs="Times New Roman"/>
          <w:sz w:val="24"/>
          <w:szCs w:val="24"/>
        </w:rPr>
        <w:t xml:space="preserve">it </w:t>
      </w:r>
      <w:r w:rsidR="00873AE5">
        <w:rPr>
          <w:rFonts w:ascii="Times New Roman" w:hAnsi="Times New Roman" w:cs="Times New Roman"/>
          <w:sz w:val="24"/>
          <w:szCs w:val="24"/>
        </w:rPr>
        <w:t xml:space="preserve">is </w:t>
      </w:r>
      <w:r>
        <w:rPr>
          <w:rFonts w:ascii="Times New Roman" w:hAnsi="Times New Roman" w:cs="Times New Roman"/>
          <w:sz w:val="24"/>
          <w:szCs w:val="24"/>
        </w:rPr>
        <w:t>long enough to capture the benefits of price fluctuations.   To calculate the put option value, the average real stumpage price of southern pine in Louisiana from 1956 to 2015</w:t>
      </w:r>
      <w:r w:rsidR="00010E48">
        <w:rPr>
          <w:rFonts w:ascii="Times New Roman" w:hAnsi="Times New Roman" w:cs="Times New Roman"/>
          <w:sz w:val="24"/>
          <w:szCs w:val="24"/>
        </w:rPr>
        <w:t xml:space="preserve"> of $169.19/MBF</w:t>
      </w:r>
      <w:r w:rsidR="00B84AC1">
        <w:rPr>
          <w:rFonts w:ascii="Times New Roman" w:hAnsi="Times New Roman" w:cs="Times New Roman"/>
          <w:sz w:val="24"/>
          <w:szCs w:val="24"/>
        </w:rPr>
        <w:t xml:space="preserve"> </w:t>
      </w:r>
      <w:r w:rsidR="00DC3995">
        <w:rPr>
          <w:rFonts w:ascii="Times New Roman" w:hAnsi="Times New Roman" w:cs="Times New Roman"/>
          <w:sz w:val="24"/>
          <w:szCs w:val="24"/>
        </w:rPr>
        <w:t xml:space="preserve">with a </w:t>
      </w:r>
      <w:r w:rsidR="00B84AC1">
        <w:rPr>
          <w:rFonts w:ascii="Times New Roman" w:hAnsi="Times New Roman" w:cs="Times New Roman"/>
          <w:sz w:val="24"/>
          <w:szCs w:val="24"/>
        </w:rPr>
        <w:t>standard deviation of</w:t>
      </w:r>
      <w:r w:rsidR="00DD10DB">
        <w:rPr>
          <w:rFonts w:ascii="Times New Roman" w:hAnsi="Times New Roman" w:cs="Times New Roman"/>
          <w:sz w:val="24"/>
          <w:szCs w:val="24"/>
        </w:rPr>
        <w:t xml:space="preserve"> $65.73/MBF </w:t>
      </w:r>
      <w:r w:rsidR="003D16E3">
        <w:rPr>
          <w:rFonts w:ascii="Times New Roman" w:hAnsi="Times New Roman" w:cs="Times New Roman"/>
          <w:sz w:val="24"/>
          <w:szCs w:val="24"/>
        </w:rPr>
        <w:t>(Zhang and Chang 2018)</w:t>
      </w:r>
      <w:r w:rsidR="00010E48">
        <w:rPr>
          <w:rFonts w:ascii="Times New Roman" w:hAnsi="Times New Roman" w:cs="Times New Roman"/>
          <w:sz w:val="24"/>
          <w:szCs w:val="24"/>
        </w:rPr>
        <w:t xml:space="preserve"> </w:t>
      </w:r>
      <w:r w:rsidR="003D16E3">
        <w:rPr>
          <w:rFonts w:ascii="Times New Roman" w:hAnsi="Times New Roman" w:cs="Times New Roman"/>
          <w:sz w:val="24"/>
          <w:szCs w:val="24"/>
        </w:rPr>
        <w:t>is chosen as</w:t>
      </w:r>
      <w:r>
        <w:rPr>
          <w:rFonts w:ascii="Times New Roman" w:hAnsi="Times New Roman" w:cs="Times New Roman"/>
          <w:sz w:val="24"/>
          <w:szCs w:val="24"/>
        </w:rPr>
        <w:t xml:space="preserve"> both the </w:t>
      </w:r>
      <w:r w:rsidR="007B7A10">
        <w:rPr>
          <w:rFonts w:ascii="Times New Roman" w:hAnsi="Times New Roman" w:cs="Times New Roman"/>
          <w:sz w:val="24"/>
          <w:szCs w:val="24"/>
        </w:rPr>
        <w:t xml:space="preserve">spot </w:t>
      </w:r>
      <w:r w:rsidR="00DB3F2B">
        <w:rPr>
          <w:rFonts w:ascii="Times New Roman" w:hAnsi="Times New Roman" w:cs="Times New Roman"/>
          <w:sz w:val="24"/>
          <w:szCs w:val="24"/>
        </w:rPr>
        <w:t>and</w:t>
      </w:r>
      <w:r w:rsidR="008F4985">
        <w:rPr>
          <w:rFonts w:ascii="Times New Roman" w:hAnsi="Times New Roman" w:cs="Times New Roman"/>
          <w:sz w:val="24"/>
          <w:szCs w:val="24"/>
        </w:rPr>
        <w:t xml:space="preserve"> </w:t>
      </w:r>
      <w:r>
        <w:rPr>
          <w:rFonts w:ascii="Times New Roman" w:hAnsi="Times New Roman" w:cs="Times New Roman"/>
          <w:sz w:val="24"/>
          <w:szCs w:val="24"/>
        </w:rPr>
        <w:t>strike price</w:t>
      </w:r>
      <w:r w:rsidR="008F4985">
        <w:rPr>
          <w:rFonts w:ascii="Times New Roman" w:hAnsi="Times New Roman" w:cs="Times New Roman"/>
          <w:sz w:val="24"/>
          <w:szCs w:val="24"/>
        </w:rPr>
        <w:t>s</w:t>
      </w:r>
      <w:r w:rsidR="00A257F3">
        <w:rPr>
          <w:rFonts w:ascii="Times New Roman" w:hAnsi="Times New Roman" w:cs="Times New Roman"/>
          <w:sz w:val="24"/>
          <w:szCs w:val="24"/>
        </w:rPr>
        <w:t>.</w:t>
      </w:r>
      <w:r w:rsidR="00723A00">
        <w:rPr>
          <w:rFonts w:ascii="Times New Roman" w:hAnsi="Times New Roman" w:cs="Times New Roman"/>
          <w:sz w:val="24"/>
          <w:szCs w:val="24"/>
        </w:rPr>
        <w:t xml:space="preserve"> </w:t>
      </w:r>
      <w:r>
        <w:rPr>
          <w:rFonts w:ascii="Times New Roman" w:hAnsi="Times New Roman" w:cs="Times New Roman"/>
          <w:sz w:val="24"/>
          <w:szCs w:val="24"/>
        </w:rPr>
        <w:t xml:space="preserve"> As shown in Table 1 with an interest rate of 4%, the option value calculated by the Cox et al. (1979) method, </w:t>
      </w:r>
      <w:r w:rsidR="00BA6AC9">
        <w:rPr>
          <w:rFonts w:ascii="Times New Roman" w:hAnsi="Times New Roman" w:cs="Times New Roman"/>
          <w:sz w:val="24"/>
          <w:szCs w:val="24"/>
        </w:rPr>
        <w:t xml:space="preserve">at age 15 </w:t>
      </w:r>
      <w:r w:rsidR="00FC7068">
        <w:rPr>
          <w:rFonts w:ascii="Times New Roman" w:hAnsi="Times New Roman" w:cs="Times New Roman"/>
          <w:sz w:val="24"/>
          <w:szCs w:val="24"/>
        </w:rPr>
        <w:t>the</w:t>
      </w:r>
      <w:r w:rsidR="006109BB">
        <w:rPr>
          <w:rFonts w:ascii="Times New Roman" w:hAnsi="Times New Roman" w:cs="Times New Roman"/>
          <w:sz w:val="24"/>
          <w:szCs w:val="24"/>
        </w:rPr>
        <w:t xml:space="preserve"> 55-year </w:t>
      </w:r>
      <w:r w:rsidR="00C76AEB">
        <w:rPr>
          <w:rFonts w:ascii="Times New Roman" w:hAnsi="Times New Roman" w:cs="Times New Roman"/>
          <w:sz w:val="24"/>
          <w:szCs w:val="24"/>
        </w:rPr>
        <w:t xml:space="preserve">American </w:t>
      </w:r>
      <w:r>
        <w:rPr>
          <w:rFonts w:ascii="Times New Roman" w:hAnsi="Times New Roman" w:cs="Times New Roman"/>
          <w:sz w:val="24"/>
          <w:szCs w:val="24"/>
        </w:rPr>
        <w:t>put option is valued at $61.6171 per MBF</w:t>
      </w:r>
      <w:r w:rsidR="00C048AC">
        <w:rPr>
          <w:rFonts w:ascii="Times New Roman" w:hAnsi="Times New Roman" w:cs="Times New Roman"/>
          <w:sz w:val="24"/>
          <w:szCs w:val="24"/>
        </w:rPr>
        <w:t xml:space="preserve"> and </w:t>
      </w:r>
      <w:r>
        <w:rPr>
          <w:rFonts w:ascii="Times New Roman" w:hAnsi="Times New Roman" w:cs="Times New Roman"/>
          <w:sz w:val="24"/>
          <w:szCs w:val="24"/>
        </w:rPr>
        <w:t xml:space="preserve">gradually declines to $0 per MBF at age 70.  </w:t>
      </w:r>
      <w:r w:rsidR="00CD5517">
        <w:rPr>
          <w:rFonts w:ascii="Times New Roman" w:hAnsi="Times New Roman" w:cs="Times New Roman"/>
          <w:sz w:val="24"/>
          <w:szCs w:val="24"/>
        </w:rPr>
        <w:t>F</w:t>
      </w:r>
      <w:r>
        <w:rPr>
          <w:rFonts w:ascii="Times New Roman" w:hAnsi="Times New Roman" w:cs="Times New Roman"/>
          <w:sz w:val="24"/>
          <w:szCs w:val="24"/>
        </w:rPr>
        <w:t>or any year ω</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Pr>
          <w:rFonts w:ascii="Times New Roman" w:hAnsi="Times New Roman" w:cs="Times New Roman"/>
          <w:sz w:val="24"/>
          <w:szCs w:val="24"/>
        </w:rPr>
        <w:t>≤ ω</w:t>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 the reservation price 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031D99">
        <w:rPr>
          <w:rFonts w:ascii="Times New Roman" w:hAnsi="Times New Roman" w:cs="Times New Roman"/>
          <w:sz w:val="24"/>
          <w:szCs w:val="24"/>
        </w:rPr>
        <w:t>can</w:t>
      </w:r>
      <w:r>
        <w:rPr>
          <w:rFonts w:ascii="Times New Roman" w:hAnsi="Times New Roman" w:cs="Times New Roman"/>
          <w:sz w:val="24"/>
          <w:szCs w:val="24"/>
        </w:rPr>
        <w:t xml:space="preserve"> be calculated as follows:</w:t>
      </w:r>
    </w:p>
    <w:p w14:paraId="04E5390C" w14:textId="107D21F3" w:rsidR="00184A7E" w:rsidRDefault="00184A7E" w:rsidP="00184A7E">
      <w:pPr>
        <w:spacing w:line="480" w:lineRule="auto"/>
        <w:rPr>
          <w:rFonts w:ascii="Times New Roman" w:hAnsi="Times New Roman" w:cs="Times New Roman"/>
          <w:sz w:val="24"/>
          <w:szCs w:val="24"/>
        </w:rPr>
      </w:pPr>
      <w:r>
        <w:rPr>
          <w:rFonts w:ascii="Times New Roman" w:hAnsi="Times New Roman" w:cs="Times New Roman"/>
          <w:sz w:val="24"/>
          <w:szCs w:val="24"/>
        </w:rPr>
        <w:t>RP(</w:t>
      </w:r>
      <w:r w:rsidRPr="00031D99">
        <w:rPr>
          <w:rFonts w:ascii="Times New Roman" w:hAnsi="Times New Roman" w:cs="Times New Roman"/>
          <w:sz w:val="24"/>
          <w:szCs w:val="24"/>
        </w:rPr>
        <w:t>ω</w:t>
      </w:r>
      <w:r w:rsidRPr="00031D99">
        <w:rPr>
          <w:rFonts w:ascii="Times New Roman" w:hAnsi="Times New Roman" w:cs="Times New Roman"/>
          <w:sz w:val="24"/>
          <w:szCs w:val="24"/>
        </w:rPr>
        <w:softHyphen/>
      </w:r>
      <w:r w:rsidRPr="00031D99">
        <w:rPr>
          <w:rFonts w:ascii="Times New Roman" w:hAnsi="Times New Roman" w:cs="Times New Roman"/>
          <w:sz w:val="24"/>
          <w:szCs w:val="24"/>
          <w:vertAlign w:val="subscript"/>
        </w:rPr>
        <w:t>1</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F2F8A">
        <w:rPr>
          <w:rFonts w:ascii="Times New Roman" w:hAnsi="Times New Roman" w:cs="Times New Roman"/>
          <w:sz w:val="24"/>
          <w:szCs w:val="24"/>
        </w:rPr>
        <w:t>2</w:t>
      </w:r>
      <w:r>
        <w:rPr>
          <w:rFonts w:ascii="Times New Roman" w:hAnsi="Times New Roman" w:cs="Times New Roman"/>
          <w:sz w:val="24"/>
          <w:szCs w:val="24"/>
        </w:rPr>
        <w:t>)</w:t>
      </w:r>
    </w:p>
    <w:p w14:paraId="7EB6F250" w14:textId="23F4A7C7" w:rsidR="007C1059" w:rsidRPr="007C1059" w:rsidRDefault="00184A7E" w:rsidP="00B9246B">
      <w:pPr>
        <w:spacing w:line="480" w:lineRule="auto"/>
      </w:pPr>
      <w:r>
        <w:rPr>
          <w:rFonts w:ascii="Times New Roman" w:hAnsi="Times New Roman" w:cs="Times New Roman"/>
          <w:sz w:val="24"/>
          <w:szCs w:val="24"/>
        </w:rPr>
        <w:t xml:space="preserve">For example, given the settings above, </w:t>
      </w:r>
      <w:r w:rsidR="003A5A0A">
        <w:rPr>
          <w:rFonts w:ascii="Times New Roman" w:hAnsi="Times New Roman" w:cs="Times New Roman"/>
          <w:sz w:val="24"/>
          <w:szCs w:val="24"/>
        </w:rPr>
        <w:t xml:space="preserve">the reservation price </w:t>
      </w:r>
      <w:r w:rsidR="00D25F32">
        <w:rPr>
          <w:rFonts w:ascii="Times New Roman" w:hAnsi="Times New Roman" w:cs="Times New Roman"/>
          <w:sz w:val="24"/>
          <w:szCs w:val="24"/>
        </w:rPr>
        <w:t xml:space="preserve">at age 15 </w:t>
      </w:r>
      <w:r w:rsidR="003A5A0A">
        <w:rPr>
          <w:rFonts w:ascii="Times New Roman" w:hAnsi="Times New Roman" w:cs="Times New Roman"/>
          <w:sz w:val="24"/>
          <w:szCs w:val="24"/>
        </w:rPr>
        <w:t xml:space="preserve">would be </w:t>
      </w:r>
    </w:p>
    <w:p w14:paraId="2116A609" w14:textId="308B0440" w:rsidR="007C1059" w:rsidRPr="007C1059" w:rsidRDefault="007C1059" w:rsidP="00246A96">
      <w:pPr>
        <w:spacing w:line="480" w:lineRule="auto"/>
        <w:rPr>
          <w:rFonts w:ascii="Times New Roman" w:hAnsi="Times New Roman" w:cs="Times New Roman"/>
          <w:sz w:val="24"/>
          <w:szCs w:val="24"/>
        </w:rPr>
      </w:pPr>
      <w:r w:rsidRPr="007C1059">
        <w:rPr>
          <w:rFonts w:ascii="Times New Roman" w:hAnsi="Times New Roman" w:cs="Times New Roman"/>
          <w:sz w:val="24"/>
          <w:szCs w:val="24"/>
        </w:rPr>
        <w:t>RP(15)=169.19+ 61.6</w:t>
      </w:r>
      <w:r w:rsidR="002C7FFC">
        <w:rPr>
          <w:rFonts w:ascii="Times New Roman" w:hAnsi="Times New Roman" w:cs="Times New Roman"/>
          <w:sz w:val="24"/>
          <w:szCs w:val="24"/>
        </w:rPr>
        <w:t>171</w:t>
      </w:r>
      <w:r w:rsidRPr="007C1059">
        <w:rPr>
          <w:rFonts w:ascii="Times New Roman" w:hAnsi="Times New Roman" w:cs="Times New Roman"/>
          <w:sz w:val="24"/>
          <w:szCs w:val="24"/>
        </w:rPr>
        <w:t>*(83640.72/5236.11)</w:t>
      </w:r>
      <w:r w:rsidR="00B9246B">
        <w:rPr>
          <w:rFonts w:ascii="Times New Roman" w:hAnsi="Times New Roman" w:cs="Times New Roman"/>
          <w:sz w:val="24"/>
          <w:szCs w:val="24"/>
        </w:rPr>
        <w:t xml:space="preserve"> =</w:t>
      </w:r>
      <w:r w:rsidR="00246A96">
        <w:rPr>
          <w:rFonts w:ascii="Times New Roman" w:hAnsi="Times New Roman" w:cs="Times New Roman"/>
          <w:sz w:val="24"/>
          <w:szCs w:val="24"/>
        </w:rPr>
        <w:t xml:space="preserve"> $1153.46/MBF</w:t>
      </w:r>
    </w:p>
    <w:p w14:paraId="3D389C57" w14:textId="07B33CE9" w:rsidR="00CC2BB3" w:rsidRDefault="006D482F" w:rsidP="00CC2BB3">
      <w:pPr>
        <w:spacing w:line="480" w:lineRule="auto"/>
        <w:rPr>
          <w:rFonts w:ascii="Times New Roman" w:hAnsi="Times New Roman" w:cs="Times New Roman"/>
          <w:sz w:val="24"/>
          <w:szCs w:val="24"/>
        </w:rPr>
      </w:pPr>
      <w:r>
        <w:rPr>
          <w:rFonts w:ascii="Times New Roman" w:hAnsi="Times New Roman" w:cs="Times New Roman"/>
          <w:sz w:val="24"/>
          <w:szCs w:val="24"/>
        </w:rPr>
        <w:t>Th</w:t>
      </w:r>
      <w:r w:rsidR="00E246C4">
        <w:rPr>
          <w:rFonts w:ascii="Times New Roman" w:hAnsi="Times New Roman" w:cs="Times New Roman"/>
          <w:sz w:val="24"/>
          <w:szCs w:val="24"/>
        </w:rPr>
        <w:t xml:space="preserve">is </w:t>
      </w:r>
      <w:r>
        <w:rPr>
          <w:rFonts w:ascii="Times New Roman" w:hAnsi="Times New Roman" w:cs="Times New Roman"/>
          <w:sz w:val="24"/>
          <w:szCs w:val="24"/>
        </w:rPr>
        <w:t xml:space="preserve">reservation </w:t>
      </w:r>
      <w:r w:rsidR="00E246C4">
        <w:rPr>
          <w:rFonts w:ascii="Times New Roman" w:hAnsi="Times New Roman" w:cs="Times New Roman"/>
          <w:sz w:val="24"/>
          <w:szCs w:val="24"/>
        </w:rPr>
        <w:t>p</w:t>
      </w:r>
      <w:r>
        <w:rPr>
          <w:rFonts w:ascii="Times New Roman" w:hAnsi="Times New Roman" w:cs="Times New Roman"/>
          <w:sz w:val="24"/>
          <w:szCs w:val="24"/>
        </w:rPr>
        <w:t xml:space="preserve">rice </w:t>
      </w:r>
      <w:r w:rsidR="002C7FFC">
        <w:rPr>
          <w:rFonts w:ascii="Times New Roman" w:hAnsi="Times New Roman" w:cs="Times New Roman"/>
          <w:sz w:val="24"/>
          <w:szCs w:val="24"/>
        </w:rPr>
        <w:t xml:space="preserve">at age 15 </w:t>
      </w:r>
      <w:r>
        <w:rPr>
          <w:rFonts w:ascii="Times New Roman" w:hAnsi="Times New Roman" w:cs="Times New Roman"/>
          <w:sz w:val="24"/>
          <w:szCs w:val="24"/>
        </w:rPr>
        <w:t xml:space="preserve">is </w:t>
      </w:r>
      <w:r w:rsidR="00CA12CE">
        <w:rPr>
          <w:rFonts w:ascii="Times New Roman" w:hAnsi="Times New Roman" w:cs="Times New Roman"/>
          <w:sz w:val="24"/>
          <w:szCs w:val="24"/>
        </w:rPr>
        <w:t>s</w:t>
      </w:r>
      <w:r w:rsidR="00CA12CE" w:rsidRPr="009242A2">
        <w:rPr>
          <w:rFonts w:ascii="Times New Roman" w:hAnsi="Times New Roman" w:cs="Times New Roman"/>
          <w:sz w:val="24"/>
          <w:szCs w:val="24"/>
        </w:rPr>
        <w:t xml:space="preserve">o </w:t>
      </w:r>
      <w:r w:rsidRPr="009242A2">
        <w:rPr>
          <w:rFonts w:ascii="Times New Roman" w:hAnsi="Times New Roman" w:cs="Times New Roman"/>
          <w:sz w:val="24"/>
          <w:szCs w:val="24"/>
        </w:rPr>
        <w:t>high because the</w:t>
      </w:r>
      <w:r w:rsidR="00CA12CE" w:rsidRPr="009242A2">
        <w:rPr>
          <w:rFonts w:ascii="Times New Roman" w:hAnsi="Times New Roman" w:cs="Times New Roman"/>
          <w:sz w:val="24"/>
          <w:szCs w:val="24"/>
        </w:rPr>
        <w:t xml:space="preserve"> option value of </w:t>
      </w:r>
      <w:r w:rsidR="002E7F1D" w:rsidRPr="009242A2">
        <w:rPr>
          <w:rFonts w:ascii="Times New Roman" w:hAnsi="Times New Roman" w:cs="Times New Roman"/>
          <w:sz w:val="24"/>
          <w:szCs w:val="24"/>
        </w:rPr>
        <w:t>$61.6</w:t>
      </w:r>
      <w:r w:rsidR="00307873">
        <w:rPr>
          <w:rFonts w:ascii="Times New Roman" w:hAnsi="Times New Roman" w:cs="Times New Roman"/>
          <w:sz w:val="24"/>
          <w:szCs w:val="24"/>
        </w:rPr>
        <w:t>171/</w:t>
      </w:r>
      <w:r w:rsidR="002E7F1D" w:rsidRPr="009242A2">
        <w:rPr>
          <w:rFonts w:ascii="Times New Roman" w:hAnsi="Times New Roman" w:cs="Times New Roman"/>
          <w:sz w:val="24"/>
          <w:szCs w:val="24"/>
        </w:rPr>
        <w:t xml:space="preserve">MBF must be multiplied by </w:t>
      </w:r>
      <w:r w:rsidR="0043454D">
        <w:rPr>
          <w:rFonts w:ascii="Times New Roman" w:hAnsi="Times New Roman" w:cs="Times New Roman"/>
          <w:sz w:val="24"/>
          <w:szCs w:val="24"/>
        </w:rPr>
        <w:t>15.97 (</w:t>
      </w:r>
      <w:r w:rsidR="00C56ED6" w:rsidRPr="009242A2">
        <w:rPr>
          <w:rFonts w:ascii="Times New Roman" w:hAnsi="Times New Roman" w:cs="Times New Roman"/>
          <w:sz w:val="24"/>
          <w:szCs w:val="24"/>
        </w:rPr>
        <w:t xml:space="preserve">83.641 MBF at age 70 </w:t>
      </w:r>
      <w:r w:rsidR="00202ED6">
        <w:rPr>
          <w:rFonts w:ascii="Times New Roman" w:hAnsi="Times New Roman" w:cs="Times New Roman"/>
          <w:sz w:val="24"/>
          <w:szCs w:val="24"/>
        </w:rPr>
        <w:t xml:space="preserve">divided by </w:t>
      </w:r>
      <w:r w:rsidR="008C33AF" w:rsidRPr="009242A2">
        <w:rPr>
          <w:rFonts w:ascii="Times New Roman" w:hAnsi="Times New Roman" w:cs="Times New Roman"/>
          <w:sz w:val="24"/>
          <w:szCs w:val="24"/>
        </w:rPr>
        <w:t>5.236 MBF at age 15</w:t>
      </w:r>
      <w:r w:rsidR="00202ED6">
        <w:rPr>
          <w:rFonts w:ascii="Times New Roman" w:hAnsi="Times New Roman" w:cs="Times New Roman"/>
          <w:sz w:val="24"/>
          <w:szCs w:val="24"/>
        </w:rPr>
        <w:t xml:space="preserve">). </w:t>
      </w:r>
      <w:r w:rsidR="008710DC" w:rsidRPr="009242A2">
        <w:rPr>
          <w:rFonts w:ascii="Times New Roman" w:hAnsi="Times New Roman" w:cs="Times New Roman"/>
          <w:sz w:val="24"/>
          <w:szCs w:val="24"/>
        </w:rPr>
        <w:t xml:space="preserve"> </w:t>
      </w:r>
      <w:r w:rsidRPr="009242A2">
        <w:rPr>
          <w:rFonts w:ascii="Times New Roman" w:hAnsi="Times New Roman" w:cs="Times New Roman"/>
          <w:sz w:val="24"/>
          <w:szCs w:val="24"/>
        </w:rPr>
        <w:t xml:space="preserve"> </w:t>
      </w:r>
      <w:r w:rsidR="00201B74">
        <w:rPr>
          <w:rFonts w:ascii="Times New Roman" w:hAnsi="Times New Roman" w:cs="Times New Roman"/>
          <w:sz w:val="24"/>
          <w:szCs w:val="24"/>
        </w:rPr>
        <w:t xml:space="preserve">If the spot price at age 15 </w:t>
      </w:r>
      <w:r w:rsidR="00E22184">
        <w:rPr>
          <w:rFonts w:ascii="Times New Roman" w:hAnsi="Times New Roman" w:cs="Times New Roman"/>
          <w:sz w:val="24"/>
          <w:szCs w:val="24"/>
        </w:rPr>
        <w:t xml:space="preserve">is higher than this reservation price, </w:t>
      </w:r>
      <w:r w:rsidR="00184A7E" w:rsidRPr="009242A2">
        <w:rPr>
          <w:rFonts w:ascii="Times New Roman" w:hAnsi="Times New Roman" w:cs="Times New Roman"/>
          <w:sz w:val="24"/>
          <w:szCs w:val="24"/>
        </w:rPr>
        <w:t>literally with no upside potential and 100% downside risk</w:t>
      </w:r>
      <w:r w:rsidR="00045210">
        <w:rPr>
          <w:rFonts w:ascii="Times New Roman" w:hAnsi="Times New Roman" w:cs="Times New Roman"/>
          <w:sz w:val="24"/>
          <w:szCs w:val="24"/>
        </w:rPr>
        <w:t>, an</w:t>
      </w:r>
      <w:r w:rsidR="005F71E7">
        <w:rPr>
          <w:rFonts w:ascii="Times New Roman" w:hAnsi="Times New Roman" w:cs="Times New Roman"/>
          <w:sz w:val="24"/>
          <w:szCs w:val="24"/>
        </w:rPr>
        <w:t xml:space="preserve"> </w:t>
      </w:r>
      <w:r w:rsidR="00045210">
        <w:rPr>
          <w:rFonts w:ascii="Times New Roman" w:hAnsi="Times New Roman" w:cs="Times New Roman"/>
          <w:sz w:val="24"/>
          <w:szCs w:val="24"/>
        </w:rPr>
        <w:t xml:space="preserve">immediate </w:t>
      </w:r>
      <w:r w:rsidR="005F71E7">
        <w:rPr>
          <w:rFonts w:ascii="Times New Roman" w:hAnsi="Times New Roman" w:cs="Times New Roman"/>
          <w:sz w:val="24"/>
          <w:szCs w:val="24"/>
        </w:rPr>
        <w:t>timber harvest would be justified.</w:t>
      </w:r>
      <w:r w:rsidR="00184A7E" w:rsidRPr="009242A2">
        <w:rPr>
          <w:rFonts w:ascii="Times New Roman" w:hAnsi="Times New Roman" w:cs="Times New Roman"/>
          <w:sz w:val="24"/>
          <w:szCs w:val="24"/>
        </w:rPr>
        <w:t xml:space="preserve">  </w:t>
      </w:r>
      <w:r w:rsidR="00BF0ED4" w:rsidRPr="00BF0ED4">
        <w:rPr>
          <w:rFonts w:ascii="Times New Roman" w:hAnsi="Times New Roman" w:cs="Times New Roman"/>
          <w:sz w:val="24"/>
          <w:szCs w:val="24"/>
        </w:rPr>
        <w:t xml:space="preserve">As the stand age increases, the </w:t>
      </w:r>
      <w:r w:rsidR="00BF0ED4" w:rsidRPr="00BF0ED4">
        <w:rPr>
          <w:rFonts w:ascii="Times New Roman" w:hAnsi="Times New Roman" w:cs="Times New Roman"/>
          <w:sz w:val="24"/>
          <w:szCs w:val="24"/>
        </w:rPr>
        <w:lastRenderedPageBreak/>
        <w:t>difference between Q(</w:t>
      </w:r>
      <w:r w:rsidR="00DD6787" w:rsidRPr="009242A2">
        <w:rPr>
          <w:rFonts w:ascii="Times New Roman" w:hAnsi="Times New Roman" w:cs="Times New Roman"/>
          <w:sz w:val="24"/>
          <w:szCs w:val="24"/>
        </w:rPr>
        <w:t>ω</w:t>
      </w:r>
      <w:r w:rsidR="00DD6787" w:rsidRPr="009242A2">
        <w:rPr>
          <w:rFonts w:ascii="Times New Roman" w:hAnsi="Times New Roman" w:cs="Times New Roman"/>
          <w:sz w:val="24"/>
          <w:szCs w:val="24"/>
        </w:rPr>
        <w:softHyphen/>
      </w:r>
      <w:r w:rsidR="00DD6787" w:rsidRPr="009242A2">
        <w:rPr>
          <w:rFonts w:ascii="Times New Roman" w:hAnsi="Times New Roman" w:cs="Times New Roman"/>
          <w:sz w:val="24"/>
          <w:szCs w:val="24"/>
          <w:vertAlign w:val="subscript"/>
        </w:rPr>
        <w:t>1</w:t>
      </w:r>
      <w:r w:rsidR="00BF0ED4" w:rsidRPr="00BF0ED4">
        <w:rPr>
          <w:rFonts w:ascii="Times New Roman" w:hAnsi="Times New Roman" w:cs="Times New Roman"/>
          <w:sz w:val="24"/>
          <w:szCs w:val="24"/>
        </w:rPr>
        <w:t>) and Q(</w:t>
      </w:r>
      <w:r w:rsidR="00DD6787" w:rsidRPr="009242A2">
        <w:rPr>
          <w:rFonts w:ascii="Times New Roman" w:hAnsi="Times New Roman" w:cs="Times New Roman"/>
          <w:sz w:val="24"/>
          <w:szCs w:val="24"/>
        </w:rPr>
        <w:t>70</w:t>
      </w:r>
      <w:r w:rsidR="00BF0ED4" w:rsidRPr="00BF0ED4">
        <w:rPr>
          <w:rFonts w:ascii="Times New Roman" w:hAnsi="Times New Roman" w:cs="Times New Roman"/>
          <w:sz w:val="24"/>
          <w:szCs w:val="24"/>
        </w:rPr>
        <w:t>) narrows</w:t>
      </w:r>
      <w:r w:rsidR="00CA6EEC">
        <w:rPr>
          <w:rFonts w:ascii="Times New Roman" w:hAnsi="Times New Roman" w:cs="Times New Roman"/>
          <w:sz w:val="24"/>
          <w:szCs w:val="24"/>
        </w:rPr>
        <w:t xml:space="preserve">.  </w:t>
      </w:r>
      <w:r w:rsidR="00F87E2C">
        <w:rPr>
          <w:rFonts w:ascii="Times New Roman" w:hAnsi="Times New Roman" w:cs="Times New Roman"/>
          <w:sz w:val="24"/>
          <w:szCs w:val="24"/>
        </w:rPr>
        <w:t>Over time, t</w:t>
      </w:r>
      <w:r w:rsidR="00CA6EEC">
        <w:rPr>
          <w:rFonts w:ascii="Times New Roman" w:hAnsi="Times New Roman" w:cs="Times New Roman"/>
          <w:sz w:val="24"/>
          <w:szCs w:val="24"/>
        </w:rPr>
        <w:t>h</w:t>
      </w:r>
      <w:r w:rsidR="00BF0ED4" w:rsidRPr="00BF0ED4">
        <w:rPr>
          <w:rFonts w:ascii="Times New Roman" w:hAnsi="Times New Roman" w:cs="Times New Roman"/>
          <w:sz w:val="24"/>
          <w:szCs w:val="24"/>
        </w:rPr>
        <w:t xml:space="preserve">e option value </w:t>
      </w:r>
      <w:r w:rsidR="00F87E2C" w:rsidRPr="00BF0ED4">
        <w:rPr>
          <w:rFonts w:ascii="Times New Roman" w:hAnsi="Times New Roman" w:cs="Times New Roman"/>
          <w:sz w:val="24"/>
          <w:szCs w:val="24"/>
        </w:rPr>
        <w:t>decreases,</w:t>
      </w:r>
      <w:r w:rsidR="00696BA5">
        <w:rPr>
          <w:rFonts w:ascii="Times New Roman" w:hAnsi="Times New Roman" w:cs="Times New Roman"/>
          <w:sz w:val="24"/>
          <w:szCs w:val="24"/>
        </w:rPr>
        <w:t xml:space="preserve"> and </w:t>
      </w:r>
      <w:r w:rsidR="00BF0ED4" w:rsidRPr="00BF0ED4">
        <w:rPr>
          <w:rFonts w:ascii="Times New Roman" w:hAnsi="Times New Roman" w:cs="Times New Roman"/>
          <w:sz w:val="24"/>
          <w:szCs w:val="24"/>
        </w:rPr>
        <w:t>the reservation price declines. By age 70, with an option value of 0, the reservation price is the same as the target price of $169.19.</w:t>
      </w:r>
      <w:r w:rsidR="00CC2BB3">
        <w:rPr>
          <w:rFonts w:ascii="Times New Roman" w:hAnsi="Times New Roman" w:cs="Times New Roman"/>
          <w:sz w:val="24"/>
          <w:szCs w:val="24"/>
        </w:rPr>
        <w:t xml:space="preserve">  </w:t>
      </w:r>
      <w:r w:rsidR="00184A7E">
        <w:rPr>
          <w:rFonts w:ascii="Times New Roman" w:hAnsi="Times New Roman" w:cs="Times New Roman"/>
          <w:sz w:val="24"/>
          <w:szCs w:val="24"/>
        </w:rPr>
        <w:t xml:space="preserve">Compared with the reservation prices obtained by the B&amp;M </w:t>
      </w:r>
      <w:r w:rsidR="000F5151">
        <w:rPr>
          <w:rFonts w:ascii="Times New Roman" w:hAnsi="Times New Roman" w:cs="Times New Roman"/>
          <w:sz w:val="24"/>
          <w:szCs w:val="24"/>
        </w:rPr>
        <w:t>method</w:t>
      </w:r>
      <w:r w:rsidR="00184A7E">
        <w:rPr>
          <w:rFonts w:ascii="Times New Roman" w:hAnsi="Times New Roman" w:cs="Times New Roman"/>
          <w:sz w:val="24"/>
          <w:szCs w:val="24"/>
        </w:rPr>
        <w:t xml:space="preserve">, Figure 1 </w:t>
      </w:r>
      <w:r w:rsidR="00BD7DB6">
        <w:rPr>
          <w:rFonts w:ascii="Times New Roman" w:hAnsi="Times New Roman" w:cs="Times New Roman"/>
          <w:sz w:val="24"/>
          <w:szCs w:val="24"/>
        </w:rPr>
        <w:t xml:space="preserve">shows that </w:t>
      </w:r>
      <w:r w:rsidR="00184A7E">
        <w:rPr>
          <w:rFonts w:ascii="Times New Roman" w:hAnsi="Times New Roman" w:cs="Times New Roman"/>
          <w:sz w:val="24"/>
          <w:szCs w:val="24"/>
        </w:rPr>
        <w:t xml:space="preserve">the reservation prices obtained by the </w:t>
      </w:r>
      <w:r w:rsidR="003C3E88">
        <w:rPr>
          <w:rFonts w:ascii="Times New Roman" w:hAnsi="Times New Roman" w:cs="Times New Roman"/>
          <w:sz w:val="24"/>
          <w:szCs w:val="24"/>
        </w:rPr>
        <w:t xml:space="preserve">55-year </w:t>
      </w:r>
      <w:r w:rsidR="00184A7E">
        <w:rPr>
          <w:rFonts w:ascii="Times New Roman" w:hAnsi="Times New Roman" w:cs="Times New Roman"/>
          <w:sz w:val="24"/>
          <w:szCs w:val="24"/>
        </w:rPr>
        <w:t xml:space="preserve">put option approach are higher everywhere than those of </w:t>
      </w:r>
      <w:r w:rsidR="00DE600E">
        <w:rPr>
          <w:rFonts w:ascii="Times New Roman" w:hAnsi="Times New Roman" w:cs="Times New Roman"/>
          <w:sz w:val="24"/>
          <w:szCs w:val="24"/>
        </w:rPr>
        <w:t>B&amp;M</w:t>
      </w:r>
      <w:r w:rsidR="00184A7E">
        <w:rPr>
          <w:rFonts w:ascii="Times New Roman" w:hAnsi="Times New Roman" w:cs="Times New Roman"/>
          <w:sz w:val="24"/>
          <w:szCs w:val="24"/>
        </w:rPr>
        <w:t xml:space="preserve">.  </w:t>
      </w:r>
      <w:r w:rsidR="00301E57">
        <w:rPr>
          <w:rFonts w:ascii="Times New Roman" w:hAnsi="Times New Roman" w:cs="Times New Roman"/>
          <w:sz w:val="24"/>
          <w:szCs w:val="24"/>
        </w:rPr>
        <w:t>T</w:t>
      </w:r>
      <w:r w:rsidR="00184A7E">
        <w:rPr>
          <w:rFonts w:ascii="Times New Roman" w:hAnsi="Times New Roman" w:cs="Times New Roman"/>
          <w:sz w:val="24"/>
          <w:szCs w:val="24"/>
        </w:rPr>
        <w:t xml:space="preserve">he gap between the two is at its widest initially, then narrows </w:t>
      </w:r>
      <w:r w:rsidR="006F01DA">
        <w:rPr>
          <w:rFonts w:ascii="Times New Roman" w:hAnsi="Times New Roman" w:cs="Times New Roman"/>
          <w:sz w:val="24"/>
          <w:szCs w:val="24"/>
        </w:rPr>
        <w:t xml:space="preserve">down </w:t>
      </w:r>
      <w:r w:rsidR="00184A7E">
        <w:rPr>
          <w:rFonts w:ascii="Times New Roman" w:hAnsi="Times New Roman" w:cs="Times New Roman"/>
          <w:sz w:val="24"/>
          <w:szCs w:val="24"/>
        </w:rPr>
        <w:t>over time</w:t>
      </w:r>
      <w:r w:rsidR="008A1536">
        <w:rPr>
          <w:rFonts w:ascii="Times New Roman" w:hAnsi="Times New Roman" w:cs="Times New Roman"/>
          <w:sz w:val="24"/>
          <w:szCs w:val="24"/>
        </w:rPr>
        <w:t xml:space="preserve"> until they converge </w:t>
      </w:r>
      <w:r w:rsidR="00184A7E">
        <w:rPr>
          <w:rFonts w:ascii="Times New Roman" w:hAnsi="Times New Roman" w:cs="Times New Roman"/>
          <w:sz w:val="24"/>
          <w:szCs w:val="24"/>
        </w:rPr>
        <w:t xml:space="preserve">at age 70.  </w:t>
      </w:r>
    </w:p>
    <w:p w14:paraId="0DE93A22" w14:textId="03CBD1B4" w:rsidR="008F7151" w:rsidRDefault="00184A7E" w:rsidP="00CC2B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examine the impact of the reservation prices of these two </w:t>
      </w:r>
      <w:r w:rsidR="00C87D18">
        <w:rPr>
          <w:rFonts w:ascii="Times New Roman" w:hAnsi="Times New Roman" w:cs="Times New Roman"/>
          <w:sz w:val="24"/>
          <w:szCs w:val="24"/>
        </w:rPr>
        <w:t xml:space="preserve">methods </w:t>
      </w:r>
      <w:r>
        <w:rPr>
          <w:rFonts w:ascii="Times New Roman" w:hAnsi="Times New Roman" w:cs="Times New Roman"/>
          <w:sz w:val="24"/>
          <w:szCs w:val="24"/>
        </w:rPr>
        <w:t xml:space="preserve">on the optimal rotation age and </w:t>
      </w:r>
      <w:r w:rsidR="00724255">
        <w:rPr>
          <w:rFonts w:ascii="Times New Roman" w:hAnsi="Times New Roman" w:cs="Times New Roman"/>
          <w:sz w:val="24"/>
          <w:szCs w:val="24"/>
        </w:rPr>
        <w:t>LEV</w:t>
      </w:r>
      <w:r w:rsidR="00724255">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9B2537">
        <w:rPr>
          <w:rFonts w:ascii="Times New Roman" w:hAnsi="Times New Roman" w:cs="Times New Roman"/>
          <w:sz w:val="24"/>
          <w:szCs w:val="24"/>
        </w:rPr>
        <w:t xml:space="preserve">50,000 </w:t>
      </w:r>
      <w:r>
        <w:rPr>
          <w:rFonts w:ascii="Times New Roman" w:hAnsi="Times New Roman" w:cs="Times New Roman"/>
          <w:sz w:val="24"/>
          <w:szCs w:val="24"/>
        </w:rPr>
        <w:t>simulations</w:t>
      </w:r>
      <w:r w:rsidR="009B2537">
        <w:rPr>
          <w:rFonts w:ascii="Times New Roman" w:hAnsi="Times New Roman" w:cs="Times New Roman"/>
          <w:sz w:val="24"/>
          <w:szCs w:val="24"/>
        </w:rPr>
        <w:t xml:space="preserve"> each</w:t>
      </w:r>
      <w:r w:rsidR="00DC28B2">
        <w:rPr>
          <w:rFonts w:ascii="Times New Roman" w:hAnsi="Times New Roman" w:cs="Times New Roman"/>
          <w:sz w:val="24"/>
          <w:szCs w:val="24"/>
        </w:rPr>
        <w:t xml:space="preserve"> are carried </w:t>
      </w:r>
      <w:r w:rsidR="00724255">
        <w:rPr>
          <w:rFonts w:ascii="Times New Roman" w:hAnsi="Times New Roman" w:cs="Times New Roman"/>
          <w:sz w:val="24"/>
          <w:szCs w:val="24"/>
        </w:rPr>
        <w:t>out.</w:t>
      </w:r>
      <w:r>
        <w:rPr>
          <w:rFonts w:ascii="Times New Roman" w:hAnsi="Times New Roman" w:cs="Times New Roman"/>
          <w:sz w:val="24"/>
          <w:szCs w:val="24"/>
        </w:rPr>
        <w:t xml:space="preserve">  Shown in Table 2 are the </w:t>
      </w:r>
      <w:r w:rsidR="00CD5F2D">
        <w:rPr>
          <w:rFonts w:ascii="Times New Roman" w:hAnsi="Times New Roman" w:cs="Times New Roman"/>
          <w:sz w:val="24"/>
          <w:szCs w:val="24"/>
        </w:rPr>
        <w:t>average</w:t>
      </w:r>
      <w:r w:rsidR="00D21480">
        <w:rPr>
          <w:rFonts w:ascii="Times New Roman" w:hAnsi="Times New Roman" w:cs="Times New Roman"/>
          <w:sz w:val="24"/>
          <w:szCs w:val="24"/>
        </w:rPr>
        <w:t xml:space="preserve"> </w:t>
      </w:r>
      <w:r w:rsidR="001446DB">
        <w:rPr>
          <w:rFonts w:ascii="Times New Roman" w:hAnsi="Times New Roman" w:cs="Times New Roman"/>
          <w:sz w:val="24"/>
          <w:szCs w:val="24"/>
        </w:rPr>
        <w:t xml:space="preserve">rotation </w:t>
      </w:r>
      <w:r>
        <w:rPr>
          <w:rFonts w:ascii="Times New Roman" w:hAnsi="Times New Roman" w:cs="Times New Roman"/>
          <w:sz w:val="24"/>
          <w:szCs w:val="24"/>
        </w:rPr>
        <w:t xml:space="preserve">age </w:t>
      </w:r>
      <w:r w:rsidR="000929E2">
        <w:rPr>
          <w:rFonts w:ascii="Times New Roman" w:hAnsi="Times New Roman" w:cs="Times New Roman"/>
          <w:sz w:val="24"/>
          <w:szCs w:val="24"/>
        </w:rPr>
        <w:t xml:space="preserve">and </w:t>
      </w:r>
      <w:r w:rsidR="001439DB" w:rsidRPr="001439DB">
        <w:rPr>
          <w:rFonts w:ascii="Times New Roman" w:hAnsi="Times New Roman" w:cs="Times New Roman"/>
          <w:sz w:val="24"/>
          <w:szCs w:val="24"/>
        </w:rPr>
        <w:t>LEV</w:t>
      </w:r>
      <w:r w:rsidR="001439DB" w:rsidRPr="00665EDA">
        <w:rPr>
          <w:rFonts w:ascii="Times New Roman" w:hAnsi="Times New Roman" w:cs="Times New Roman"/>
          <w:sz w:val="24"/>
          <w:szCs w:val="24"/>
          <w:vertAlign w:val="subscript"/>
        </w:rPr>
        <w:t>1</w:t>
      </w:r>
      <w:r w:rsidR="00B653ED">
        <w:rPr>
          <w:rFonts w:ascii="Times New Roman" w:hAnsi="Times New Roman" w:cs="Times New Roman"/>
          <w:sz w:val="24"/>
          <w:szCs w:val="24"/>
        </w:rPr>
        <w:t xml:space="preserve"> </w:t>
      </w:r>
      <w:r>
        <w:rPr>
          <w:rFonts w:ascii="Times New Roman" w:hAnsi="Times New Roman" w:cs="Times New Roman"/>
          <w:sz w:val="24"/>
          <w:szCs w:val="24"/>
        </w:rPr>
        <w:t xml:space="preserve">of the two </w:t>
      </w:r>
      <w:r w:rsidR="009B2537">
        <w:rPr>
          <w:rFonts w:ascii="Times New Roman" w:hAnsi="Times New Roman" w:cs="Times New Roman"/>
          <w:sz w:val="24"/>
          <w:szCs w:val="24"/>
        </w:rPr>
        <w:t>method</w:t>
      </w:r>
      <w:r w:rsidR="007A40AA">
        <w:rPr>
          <w:rFonts w:ascii="Times New Roman" w:hAnsi="Times New Roman" w:cs="Times New Roman"/>
          <w:sz w:val="24"/>
          <w:szCs w:val="24"/>
        </w:rPr>
        <w:t>s</w:t>
      </w:r>
      <w:r w:rsidR="009B2537">
        <w:rPr>
          <w:rFonts w:ascii="Times New Roman" w:hAnsi="Times New Roman" w:cs="Times New Roman"/>
          <w:sz w:val="24"/>
          <w:szCs w:val="24"/>
        </w:rPr>
        <w:t>.</w:t>
      </w:r>
      <w:r>
        <w:rPr>
          <w:rFonts w:ascii="Times New Roman" w:hAnsi="Times New Roman" w:cs="Times New Roman"/>
          <w:sz w:val="24"/>
          <w:szCs w:val="24"/>
        </w:rPr>
        <w:t xml:space="preserve">  </w:t>
      </w:r>
      <w:r w:rsidR="00975E2C">
        <w:rPr>
          <w:rFonts w:ascii="Times New Roman" w:hAnsi="Times New Roman" w:cs="Times New Roman"/>
          <w:sz w:val="24"/>
          <w:szCs w:val="24"/>
        </w:rPr>
        <w:t xml:space="preserve">The </w:t>
      </w:r>
      <w:r w:rsidR="00517B73">
        <w:rPr>
          <w:rFonts w:ascii="Times New Roman" w:hAnsi="Times New Roman" w:cs="Times New Roman"/>
          <w:sz w:val="24"/>
          <w:szCs w:val="24"/>
        </w:rPr>
        <w:t xml:space="preserve">55-year </w:t>
      </w:r>
      <w:r w:rsidR="00975E2C">
        <w:rPr>
          <w:rFonts w:ascii="Times New Roman" w:hAnsi="Times New Roman" w:cs="Times New Roman"/>
          <w:sz w:val="24"/>
          <w:szCs w:val="24"/>
        </w:rPr>
        <w:t xml:space="preserve">American put option </w:t>
      </w:r>
      <w:r w:rsidR="00517B73">
        <w:rPr>
          <w:rFonts w:ascii="Times New Roman" w:hAnsi="Times New Roman" w:cs="Times New Roman"/>
          <w:sz w:val="24"/>
          <w:szCs w:val="24"/>
        </w:rPr>
        <w:t>method results in</w:t>
      </w:r>
      <w:r w:rsidR="002353D5">
        <w:rPr>
          <w:rFonts w:ascii="Times New Roman" w:hAnsi="Times New Roman" w:cs="Times New Roman"/>
          <w:sz w:val="24"/>
          <w:szCs w:val="24"/>
        </w:rPr>
        <w:t xml:space="preserve"> an average optimal </w:t>
      </w:r>
      <w:r w:rsidR="00D27420">
        <w:rPr>
          <w:rFonts w:ascii="Times New Roman" w:hAnsi="Times New Roman" w:cs="Times New Roman"/>
          <w:sz w:val="24"/>
          <w:szCs w:val="24"/>
        </w:rPr>
        <w:t xml:space="preserve">rotation </w:t>
      </w:r>
      <w:r w:rsidR="002353D5">
        <w:rPr>
          <w:rFonts w:ascii="Times New Roman" w:hAnsi="Times New Roman" w:cs="Times New Roman"/>
          <w:sz w:val="24"/>
          <w:szCs w:val="24"/>
        </w:rPr>
        <w:t>age of 46.15 years and a</w:t>
      </w:r>
      <w:r w:rsidR="001E1EE7">
        <w:rPr>
          <w:rFonts w:ascii="Times New Roman" w:hAnsi="Times New Roman" w:cs="Times New Roman"/>
          <w:sz w:val="24"/>
          <w:szCs w:val="24"/>
        </w:rPr>
        <w:t>n</w:t>
      </w:r>
      <w:r w:rsidR="001D4C1A">
        <w:rPr>
          <w:rFonts w:ascii="Times New Roman" w:hAnsi="Times New Roman" w:cs="Times New Roman"/>
          <w:sz w:val="24"/>
          <w:szCs w:val="24"/>
        </w:rPr>
        <w:t xml:space="preserve"> </w:t>
      </w:r>
      <w:r w:rsidR="001E1EE7">
        <w:rPr>
          <w:rFonts w:ascii="Times New Roman" w:hAnsi="Times New Roman" w:cs="Times New Roman"/>
          <w:sz w:val="24"/>
          <w:szCs w:val="24"/>
        </w:rPr>
        <w:t>average</w:t>
      </w:r>
      <w:r w:rsidR="002353D5">
        <w:rPr>
          <w:rFonts w:ascii="Times New Roman" w:hAnsi="Times New Roman" w:cs="Times New Roman"/>
          <w:sz w:val="24"/>
          <w:szCs w:val="24"/>
        </w:rPr>
        <w:t xml:space="preserve"> LEV</w:t>
      </w:r>
      <w:r w:rsidR="002353D5">
        <w:rPr>
          <w:rFonts w:ascii="Times New Roman" w:hAnsi="Times New Roman" w:cs="Times New Roman"/>
          <w:sz w:val="24"/>
          <w:szCs w:val="24"/>
          <w:vertAlign w:val="subscript"/>
        </w:rPr>
        <w:t xml:space="preserve">1 </w:t>
      </w:r>
      <w:r w:rsidR="00756FBF">
        <w:rPr>
          <w:rFonts w:ascii="Times New Roman" w:hAnsi="Times New Roman" w:cs="Times New Roman"/>
          <w:sz w:val="24"/>
          <w:szCs w:val="24"/>
        </w:rPr>
        <w:t>of</w:t>
      </w:r>
      <w:r w:rsidR="00756FBF">
        <w:rPr>
          <w:rFonts w:ascii="Times New Roman" w:hAnsi="Times New Roman" w:cs="Times New Roman"/>
          <w:sz w:val="24"/>
          <w:szCs w:val="24"/>
          <w:vertAlign w:val="subscript"/>
        </w:rPr>
        <w:t xml:space="preserve"> </w:t>
      </w:r>
      <w:r w:rsidR="00756FBF">
        <w:rPr>
          <w:rFonts w:ascii="Times New Roman" w:hAnsi="Times New Roman" w:cs="Times New Roman"/>
          <w:sz w:val="24"/>
          <w:szCs w:val="24"/>
        </w:rPr>
        <w:t>$</w:t>
      </w:r>
      <w:r w:rsidR="002353D5" w:rsidRPr="00933A4A">
        <w:rPr>
          <w:rFonts w:ascii="Times New Roman" w:hAnsi="Times New Roman" w:cs="Times New Roman"/>
          <w:sz w:val="24"/>
          <w:szCs w:val="24"/>
        </w:rPr>
        <w:t>2</w:t>
      </w:r>
      <w:r w:rsidR="009C4B8D">
        <w:rPr>
          <w:rFonts w:ascii="Times New Roman" w:hAnsi="Times New Roman" w:cs="Times New Roman"/>
          <w:sz w:val="24"/>
          <w:szCs w:val="24"/>
        </w:rPr>
        <w:t>6</w:t>
      </w:r>
      <w:r w:rsidR="002353D5" w:rsidRPr="00933A4A">
        <w:rPr>
          <w:rFonts w:ascii="Times New Roman" w:hAnsi="Times New Roman" w:cs="Times New Roman"/>
          <w:sz w:val="24"/>
          <w:szCs w:val="24"/>
        </w:rPr>
        <w:t>32.72/A</w:t>
      </w:r>
      <w:r w:rsidR="002353D5">
        <w:rPr>
          <w:rFonts w:ascii="Times New Roman" w:hAnsi="Times New Roman" w:cs="Times New Roman"/>
          <w:sz w:val="24"/>
          <w:szCs w:val="24"/>
        </w:rPr>
        <w:t xml:space="preserve">.  </w:t>
      </w:r>
      <w:r w:rsidR="00377501">
        <w:rPr>
          <w:rFonts w:ascii="Times New Roman" w:hAnsi="Times New Roman" w:cs="Times New Roman"/>
          <w:sz w:val="24"/>
          <w:szCs w:val="24"/>
        </w:rPr>
        <w:t>T</w:t>
      </w:r>
      <w:r w:rsidR="0038565A">
        <w:rPr>
          <w:rFonts w:ascii="Times New Roman" w:hAnsi="Times New Roman" w:cs="Times New Roman"/>
          <w:sz w:val="24"/>
          <w:szCs w:val="24"/>
        </w:rPr>
        <w:t xml:space="preserve">he </w:t>
      </w:r>
      <w:r w:rsidR="005A499A">
        <w:rPr>
          <w:rFonts w:ascii="Times New Roman" w:hAnsi="Times New Roman" w:cs="Times New Roman"/>
          <w:sz w:val="24"/>
          <w:szCs w:val="24"/>
        </w:rPr>
        <w:t>former i</w:t>
      </w:r>
      <w:r w:rsidR="0038565A">
        <w:rPr>
          <w:rFonts w:ascii="Times New Roman" w:hAnsi="Times New Roman" w:cs="Times New Roman"/>
          <w:sz w:val="24"/>
          <w:szCs w:val="24"/>
        </w:rPr>
        <w:t xml:space="preserve">s 50% longer than </w:t>
      </w:r>
      <w:r w:rsidR="005A499A">
        <w:rPr>
          <w:rFonts w:ascii="Times New Roman" w:hAnsi="Times New Roman" w:cs="Times New Roman"/>
          <w:sz w:val="24"/>
          <w:szCs w:val="24"/>
        </w:rPr>
        <w:t xml:space="preserve">the 31 years under </w:t>
      </w:r>
      <w:r w:rsidR="0038565A">
        <w:rPr>
          <w:rFonts w:ascii="Times New Roman" w:hAnsi="Times New Roman" w:cs="Times New Roman"/>
          <w:sz w:val="24"/>
          <w:szCs w:val="24"/>
        </w:rPr>
        <w:t>certainty</w:t>
      </w:r>
      <w:r w:rsidR="00AF7D33">
        <w:rPr>
          <w:rFonts w:ascii="Times New Roman" w:hAnsi="Times New Roman" w:cs="Times New Roman"/>
          <w:sz w:val="24"/>
          <w:szCs w:val="24"/>
        </w:rPr>
        <w:t xml:space="preserve"> and t</w:t>
      </w:r>
      <w:r w:rsidR="00377501">
        <w:rPr>
          <w:rFonts w:ascii="Times New Roman" w:hAnsi="Times New Roman" w:cs="Times New Roman"/>
          <w:sz w:val="24"/>
          <w:szCs w:val="24"/>
        </w:rPr>
        <w:t>he latter</w:t>
      </w:r>
      <w:r w:rsidR="007C1425">
        <w:rPr>
          <w:rFonts w:ascii="Times New Roman" w:hAnsi="Times New Roman" w:cs="Times New Roman"/>
          <w:sz w:val="24"/>
          <w:szCs w:val="24"/>
        </w:rPr>
        <w:t xml:space="preserve"> is 37 % higher than </w:t>
      </w:r>
      <w:r w:rsidR="001C54F9">
        <w:rPr>
          <w:rFonts w:ascii="Times New Roman" w:hAnsi="Times New Roman" w:cs="Times New Roman"/>
          <w:sz w:val="24"/>
          <w:szCs w:val="24"/>
        </w:rPr>
        <w:t xml:space="preserve">the </w:t>
      </w:r>
      <w:r w:rsidR="000C1766">
        <w:rPr>
          <w:rFonts w:ascii="Times New Roman" w:hAnsi="Times New Roman" w:cs="Times New Roman"/>
          <w:sz w:val="24"/>
          <w:szCs w:val="24"/>
        </w:rPr>
        <w:t>$1921.</w:t>
      </w:r>
      <w:r w:rsidR="007E0F87">
        <w:rPr>
          <w:rFonts w:ascii="Times New Roman" w:hAnsi="Times New Roman" w:cs="Times New Roman"/>
          <w:sz w:val="24"/>
          <w:szCs w:val="24"/>
        </w:rPr>
        <w:t xml:space="preserve">35/A </w:t>
      </w:r>
      <w:r w:rsidR="007C1425">
        <w:rPr>
          <w:rFonts w:ascii="Times New Roman" w:hAnsi="Times New Roman" w:cs="Times New Roman"/>
          <w:sz w:val="24"/>
          <w:szCs w:val="24"/>
        </w:rPr>
        <w:t xml:space="preserve">under certainty.  </w:t>
      </w:r>
      <w:r w:rsidR="00E8595D">
        <w:rPr>
          <w:rFonts w:ascii="Times New Roman" w:hAnsi="Times New Roman" w:cs="Times New Roman"/>
          <w:sz w:val="24"/>
          <w:szCs w:val="24"/>
        </w:rPr>
        <w:t>When compared with the results</w:t>
      </w:r>
      <w:r w:rsidR="00A1697E">
        <w:rPr>
          <w:rFonts w:ascii="Times New Roman" w:hAnsi="Times New Roman" w:cs="Times New Roman"/>
          <w:sz w:val="24"/>
          <w:szCs w:val="24"/>
        </w:rPr>
        <w:t xml:space="preserve"> </w:t>
      </w:r>
      <w:r w:rsidR="00E8595D">
        <w:rPr>
          <w:rFonts w:ascii="Times New Roman" w:hAnsi="Times New Roman" w:cs="Times New Roman"/>
          <w:sz w:val="24"/>
          <w:szCs w:val="24"/>
        </w:rPr>
        <w:t>of the B</w:t>
      </w:r>
      <w:r w:rsidR="00A1697E">
        <w:rPr>
          <w:rFonts w:ascii="Times New Roman" w:hAnsi="Times New Roman" w:cs="Times New Roman"/>
          <w:sz w:val="24"/>
          <w:szCs w:val="24"/>
        </w:rPr>
        <w:t>&amp;M method, h</w:t>
      </w:r>
      <w:r w:rsidR="006138A3">
        <w:rPr>
          <w:rFonts w:ascii="Times New Roman" w:hAnsi="Times New Roman" w:cs="Times New Roman"/>
          <w:sz w:val="24"/>
          <w:szCs w:val="24"/>
        </w:rPr>
        <w:t xml:space="preserve">owever, the </w:t>
      </w:r>
      <w:r w:rsidR="00A243D4">
        <w:rPr>
          <w:rFonts w:ascii="Times New Roman" w:hAnsi="Times New Roman" w:cs="Times New Roman"/>
          <w:sz w:val="24"/>
          <w:szCs w:val="24"/>
        </w:rPr>
        <w:t>former is</w:t>
      </w:r>
      <w:r w:rsidR="00E4562D">
        <w:rPr>
          <w:rFonts w:ascii="Times New Roman" w:hAnsi="Times New Roman" w:cs="Times New Roman"/>
          <w:sz w:val="24"/>
          <w:szCs w:val="24"/>
        </w:rPr>
        <w:t xml:space="preserve"> 10.7 years longer than the </w:t>
      </w:r>
      <w:r w:rsidR="00A2144D">
        <w:rPr>
          <w:rFonts w:ascii="Times New Roman" w:hAnsi="Times New Roman" w:cs="Times New Roman"/>
          <w:sz w:val="24"/>
          <w:szCs w:val="24"/>
        </w:rPr>
        <w:t xml:space="preserve">35.45 years </w:t>
      </w:r>
      <w:r w:rsidR="00EC7834">
        <w:rPr>
          <w:rFonts w:ascii="Times New Roman" w:hAnsi="Times New Roman" w:cs="Times New Roman"/>
          <w:sz w:val="24"/>
          <w:szCs w:val="24"/>
        </w:rPr>
        <w:t xml:space="preserve">of the B&amp;M method </w:t>
      </w:r>
      <w:r w:rsidR="00B931D7">
        <w:rPr>
          <w:rFonts w:ascii="Times New Roman" w:hAnsi="Times New Roman" w:cs="Times New Roman"/>
          <w:sz w:val="24"/>
          <w:szCs w:val="24"/>
        </w:rPr>
        <w:t xml:space="preserve">and the latter is </w:t>
      </w:r>
      <w:r w:rsidR="00855F65">
        <w:rPr>
          <w:rFonts w:ascii="Times New Roman" w:hAnsi="Times New Roman" w:cs="Times New Roman"/>
          <w:sz w:val="24"/>
          <w:szCs w:val="24"/>
        </w:rPr>
        <w:t xml:space="preserve">$249.87/A less than the </w:t>
      </w:r>
      <w:r w:rsidR="008C71D0">
        <w:rPr>
          <w:rFonts w:ascii="Times New Roman" w:hAnsi="Times New Roman" w:cs="Times New Roman"/>
          <w:sz w:val="24"/>
          <w:szCs w:val="24"/>
        </w:rPr>
        <w:t>$2882.59/A</w:t>
      </w:r>
      <w:r w:rsidR="00953638">
        <w:rPr>
          <w:rFonts w:ascii="Times New Roman" w:hAnsi="Times New Roman" w:cs="Times New Roman"/>
          <w:sz w:val="24"/>
          <w:szCs w:val="24"/>
        </w:rPr>
        <w:t xml:space="preserve"> of the B&amp;M method.</w:t>
      </w:r>
      <w:r w:rsidR="001C0B8B">
        <w:rPr>
          <w:rFonts w:ascii="Times New Roman" w:hAnsi="Times New Roman" w:cs="Times New Roman"/>
          <w:sz w:val="24"/>
          <w:szCs w:val="24"/>
        </w:rPr>
        <w:t xml:space="preserve">  Visual inspection</w:t>
      </w:r>
      <w:r w:rsidR="004A79E7">
        <w:rPr>
          <w:rFonts w:ascii="Times New Roman" w:hAnsi="Times New Roman" w:cs="Times New Roman"/>
          <w:sz w:val="24"/>
          <w:szCs w:val="24"/>
        </w:rPr>
        <w:t xml:space="preserve"> </w:t>
      </w:r>
      <w:r w:rsidR="001C0B8B">
        <w:rPr>
          <w:rFonts w:ascii="Times New Roman" w:hAnsi="Times New Roman" w:cs="Times New Roman"/>
          <w:sz w:val="24"/>
          <w:szCs w:val="24"/>
        </w:rPr>
        <w:t>of the reser</w:t>
      </w:r>
      <w:r w:rsidR="004A79E7">
        <w:rPr>
          <w:rFonts w:ascii="Times New Roman" w:hAnsi="Times New Roman" w:cs="Times New Roman"/>
          <w:sz w:val="24"/>
          <w:szCs w:val="24"/>
        </w:rPr>
        <w:t>vation price curves of Figure 1</w:t>
      </w:r>
      <w:r w:rsidR="002C3639">
        <w:rPr>
          <w:rFonts w:ascii="Times New Roman" w:hAnsi="Times New Roman" w:cs="Times New Roman"/>
          <w:sz w:val="24"/>
          <w:szCs w:val="24"/>
        </w:rPr>
        <w:t xml:space="preserve"> in</w:t>
      </w:r>
      <w:r w:rsidR="001A5B41">
        <w:rPr>
          <w:rFonts w:ascii="Times New Roman" w:hAnsi="Times New Roman" w:cs="Times New Roman"/>
          <w:sz w:val="24"/>
          <w:szCs w:val="24"/>
        </w:rPr>
        <w:t>dicates that the reservation price curve of the 55-year Americ</w:t>
      </w:r>
      <w:r w:rsidR="00F45E2C">
        <w:rPr>
          <w:rFonts w:ascii="Times New Roman" w:hAnsi="Times New Roman" w:cs="Times New Roman"/>
          <w:sz w:val="24"/>
          <w:szCs w:val="24"/>
        </w:rPr>
        <w:t>a</w:t>
      </w:r>
      <w:r w:rsidR="001A5B41">
        <w:rPr>
          <w:rFonts w:ascii="Times New Roman" w:hAnsi="Times New Roman" w:cs="Times New Roman"/>
          <w:sz w:val="24"/>
          <w:szCs w:val="24"/>
        </w:rPr>
        <w:t xml:space="preserve">n </w:t>
      </w:r>
      <w:r w:rsidR="00F45E2C">
        <w:rPr>
          <w:rFonts w:ascii="Times New Roman" w:hAnsi="Times New Roman" w:cs="Times New Roman"/>
          <w:sz w:val="24"/>
          <w:szCs w:val="24"/>
        </w:rPr>
        <w:t>p</w:t>
      </w:r>
      <w:r w:rsidR="001A5B41">
        <w:rPr>
          <w:rFonts w:ascii="Times New Roman" w:hAnsi="Times New Roman" w:cs="Times New Roman"/>
          <w:sz w:val="24"/>
          <w:szCs w:val="24"/>
        </w:rPr>
        <w:t>ut</w:t>
      </w:r>
      <w:r w:rsidR="00F45E2C">
        <w:rPr>
          <w:rFonts w:ascii="Times New Roman" w:hAnsi="Times New Roman" w:cs="Times New Roman"/>
          <w:sz w:val="24"/>
          <w:szCs w:val="24"/>
        </w:rPr>
        <w:t xml:space="preserve"> is tilted backward towards the </w:t>
      </w:r>
      <w:r w:rsidR="00CE6630">
        <w:rPr>
          <w:rFonts w:ascii="Times New Roman" w:hAnsi="Times New Roman" w:cs="Times New Roman"/>
          <w:sz w:val="24"/>
          <w:szCs w:val="24"/>
        </w:rPr>
        <w:t>end of 70 year</w:t>
      </w:r>
      <w:r w:rsidR="00DE3ED4">
        <w:rPr>
          <w:rFonts w:ascii="Times New Roman" w:hAnsi="Times New Roman" w:cs="Times New Roman"/>
          <w:sz w:val="24"/>
          <w:szCs w:val="24"/>
        </w:rPr>
        <w:t>s</w:t>
      </w:r>
      <w:r w:rsidR="00C336D3">
        <w:rPr>
          <w:rFonts w:ascii="Times New Roman" w:hAnsi="Times New Roman" w:cs="Times New Roman"/>
          <w:sz w:val="24"/>
          <w:szCs w:val="24"/>
        </w:rPr>
        <w:t xml:space="preserve">.  </w:t>
      </w:r>
      <w:r w:rsidR="00AA228A">
        <w:rPr>
          <w:rFonts w:ascii="Times New Roman" w:hAnsi="Times New Roman" w:cs="Times New Roman"/>
          <w:sz w:val="24"/>
          <w:szCs w:val="24"/>
        </w:rPr>
        <w:t xml:space="preserve">Not surprisingly, </w:t>
      </w:r>
      <w:r w:rsidR="00451135">
        <w:rPr>
          <w:rFonts w:ascii="Times New Roman" w:hAnsi="Times New Roman" w:cs="Times New Roman"/>
          <w:sz w:val="24"/>
          <w:szCs w:val="24"/>
        </w:rPr>
        <w:t xml:space="preserve">it </w:t>
      </w:r>
      <w:r w:rsidR="0078310D">
        <w:rPr>
          <w:rFonts w:ascii="Times New Roman" w:hAnsi="Times New Roman" w:cs="Times New Roman"/>
          <w:sz w:val="24"/>
          <w:szCs w:val="24"/>
        </w:rPr>
        <w:t>results in the</w:t>
      </w:r>
      <w:r w:rsidR="00BD3CBF">
        <w:rPr>
          <w:rFonts w:ascii="Times New Roman" w:hAnsi="Times New Roman" w:cs="Times New Roman"/>
          <w:sz w:val="24"/>
          <w:szCs w:val="24"/>
        </w:rPr>
        <w:t xml:space="preserve"> much</w:t>
      </w:r>
      <w:r w:rsidR="0078310D">
        <w:rPr>
          <w:rFonts w:ascii="Times New Roman" w:hAnsi="Times New Roman" w:cs="Times New Roman"/>
          <w:sz w:val="24"/>
          <w:szCs w:val="24"/>
        </w:rPr>
        <w:t xml:space="preserve"> longer average rotation age.</w:t>
      </w:r>
      <w:r w:rsidR="00CE099C">
        <w:rPr>
          <w:rFonts w:ascii="Times New Roman" w:hAnsi="Times New Roman" w:cs="Times New Roman"/>
          <w:sz w:val="24"/>
          <w:szCs w:val="24"/>
        </w:rPr>
        <w:t xml:space="preserve">  </w:t>
      </w:r>
      <w:r w:rsidR="00CE6630">
        <w:rPr>
          <w:rFonts w:ascii="Times New Roman" w:hAnsi="Times New Roman" w:cs="Times New Roman"/>
          <w:sz w:val="24"/>
          <w:szCs w:val="24"/>
        </w:rPr>
        <w:t xml:space="preserve">  </w:t>
      </w:r>
      <w:r w:rsidR="001A5B41">
        <w:rPr>
          <w:rFonts w:ascii="Times New Roman" w:hAnsi="Times New Roman" w:cs="Times New Roman"/>
          <w:sz w:val="24"/>
          <w:szCs w:val="24"/>
        </w:rPr>
        <w:t xml:space="preserve"> </w:t>
      </w:r>
      <w:r w:rsidR="00366DD2">
        <w:rPr>
          <w:rFonts w:ascii="Times New Roman" w:hAnsi="Times New Roman" w:cs="Times New Roman"/>
          <w:sz w:val="24"/>
          <w:szCs w:val="24"/>
        </w:rPr>
        <w:t xml:space="preserve"> </w:t>
      </w:r>
      <w:r w:rsidR="00E22881">
        <w:rPr>
          <w:rFonts w:ascii="Times New Roman" w:hAnsi="Times New Roman" w:cs="Times New Roman"/>
          <w:sz w:val="24"/>
          <w:szCs w:val="24"/>
        </w:rPr>
        <w:t xml:space="preserve">  </w:t>
      </w:r>
      <w:r w:rsidR="00305DB1">
        <w:rPr>
          <w:rFonts w:ascii="Times New Roman" w:hAnsi="Times New Roman" w:cs="Times New Roman"/>
          <w:sz w:val="24"/>
          <w:szCs w:val="24"/>
        </w:rPr>
        <w:t xml:space="preserve">  </w:t>
      </w:r>
    </w:p>
    <w:p w14:paraId="5A7993DC" w14:textId="725E10CD" w:rsidR="0097787E" w:rsidRPr="00E905CC" w:rsidRDefault="00242A97" w:rsidP="00E905CC">
      <w:pPr>
        <w:autoSpaceDE w:val="0"/>
        <w:autoSpaceDN w:val="0"/>
        <w:adjustRightInd w:val="0"/>
        <w:rPr>
          <w:rFonts w:ascii="Times New Roman" w:hAnsi="Times New Roman" w:cs="Times New Roman"/>
          <w:i/>
          <w:iCs/>
          <w:sz w:val="24"/>
          <w:szCs w:val="24"/>
        </w:rPr>
      </w:pPr>
      <w:r w:rsidRPr="00E905CC">
        <w:rPr>
          <w:rFonts w:ascii="Times New Roman" w:hAnsi="Times New Roman" w:cs="Times New Roman"/>
          <w:i/>
          <w:iCs/>
          <w:sz w:val="24"/>
          <w:szCs w:val="24"/>
        </w:rPr>
        <w:t>Roll</w:t>
      </w:r>
      <w:r w:rsidR="005B1378" w:rsidRPr="00E905CC">
        <w:rPr>
          <w:rFonts w:ascii="Times New Roman" w:hAnsi="Times New Roman" w:cs="Times New Roman"/>
          <w:i/>
          <w:iCs/>
          <w:sz w:val="24"/>
          <w:szCs w:val="24"/>
        </w:rPr>
        <w:t>i</w:t>
      </w:r>
      <w:r w:rsidRPr="00E905CC">
        <w:rPr>
          <w:rFonts w:ascii="Times New Roman" w:hAnsi="Times New Roman" w:cs="Times New Roman"/>
          <w:i/>
          <w:iCs/>
          <w:sz w:val="24"/>
          <w:szCs w:val="24"/>
        </w:rPr>
        <w:t xml:space="preserve">ng put </w:t>
      </w:r>
      <w:proofErr w:type="gramStart"/>
      <w:r w:rsidRPr="00E905CC">
        <w:rPr>
          <w:rFonts w:ascii="Times New Roman" w:hAnsi="Times New Roman" w:cs="Times New Roman"/>
          <w:i/>
          <w:iCs/>
          <w:sz w:val="24"/>
          <w:szCs w:val="24"/>
        </w:rPr>
        <w:t>option</w:t>
      </w:r>
      <w:r w:rsidR="005B1378" w:rsidRPr="00E905CC">
        <w:rPr>
          <w:rFonts w:ascii="Times New Roman" w:hAnsi="Times New Roman" w:cs="Times New Roman"/>
          <w:i/>
          <w:iCs/>
          <w:sz w:val="24"/>
          <w:szCs w:val="24"/>
        </w:rPr>
        <w:t>s</w:t>
      </w:r>
      <w:proofErr w:type="gramEnd"/>
    </w:p>
    <w:p w14:paraId="48CC4865" w14:textId="06E8D9E9" w:rsidR="0097787E" w:rsidRDefault="006931C4" w:rsidP="004F4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w:t>
      </w:r>
      <w:r w:rsidR="00931031">
        <w:rPr>
          <w:rFonts w:ascii="Times New Roman" w:hAnsi="Times New Roman" w:cs="Times New Roman"/>
          <w:sz w:val="24"/>
          <w:szCs w:val="24"/>
        </w:rPr>
        <w:t xml:space="preserve">the </w:t>
      </w:r>
      <w:r w:rsidR="003331E5">
        <w:rPr>
          <w:rFonts w:ascii="Times New Roman" w:hAnsi="Times New Roman" w:cs="Times New Roman"/>
          <w:sz w:val="24"/>
          <w:szCs w:val="24"/>
        </w:rPr>
        <w:t xml:space="preserve">full-length </w:t>
      </w:r>
      <w:r w:rsidR="00B277FB">
        <w:rPr>
          <w:rFonts w:ascii="Times New Roman" w:hAnsi="Times New Roman" w:cs="Times New Roman"/>
          <w:sz w:val="24"/>
          <w:szCs w:val="24"/>
        </w:rPr>
        <w:t xml:space="preserve">put option </w:t>
      </w:r>
      <w:r w:rsidR="00EB7184">
        <w:rPr>
          <w:rFonts w:ascii="Times New Roman" w:hAnsi="Times New Roman" w:cs="Times New Roman"/>
          <w:sz w:val="24"/>
          <w:szCs w:val="24"/>
        </w:rPr>
        <w:t>of</w:t>
      </w:r>
      <w:r w:rsidR="00B277FB">
        <w:rPr>
          <w:rFonts w:ascii="Times New Roman" w:hAnsi="Times New Roman" w:cs="Times New Roman"/>
          <w:sz w:val="24"/>
          <w:szCs w:val="24"/>
        </w:rPr>
        <w:t xml:space="preserve"> 55 years</w:t>
      </w:r>
      <w:r w:rsidR="00451135">
        <w:rPr>
          <w:rFonts w:ascii="Times New Roman" w:hAnsi="Times New Roman" w:cs="Times New Roman"/>
          <w:sz w:val="24"/>
          <w:szCs w:val="24"/>
        </w:rPr>
        <w:t xml:space="preserve"> </w:t>
      </w:r>
      <w:r w:rsidR="00497172">
        <w:rPr>
          <w:rFonts w:ascii="Times New Roman" w:hAnsi="Times New Roman" w:cs="Times New Roman"/>
          <w:sz w:val="24"/>
          <w:szCs w:val="24"/>
        </w:rPr>
        <w:t>creates</w:t>
      </w:r>
      <w:r w:rsidR="00231448">
        <w:rPr>
          <w:rFonts w:ascii="Times New Roman" w:hAnsi="Times New Roman" w:cs="Times New Roman"/>
          <w:sz w:val="24"/>
          <w:szCs w:val="24"/>
        </w:rPr>
        <w:t xml:space="preserve"> very high reservation prices during its earlier years</w:t>
      </w:r>
      <w:r w:rsidR="002B7548">
        <w:rPr>
          <w:rFonts w:ascii="Times New Roman" w:hAnsi="Times New Roman" w:cs="Times New Roman"/>
          <w:sz w:val="24"/>
          <w:szCs w:val="24"/>
        </w:rPr>
        <w:t xml:space="preserve"> and </w:t>
      </w:r>
      <w:r w:rsidR="00F70AD5">
        <w:rPr>
          <w:rFonts w:ascii="Times New Roman" w:hAnsi="Times New Roman" w:cs="Times New Roman"/>
          <w:sz w:val="24"/>
          <w:szCs w:val="24"/>
        </w:rPr>
        <w:t>results in longer average rotation age,</w:t>
      </w:r>
      <w:r w:rsidR="0084497B">
        <w:rPr>
          <w:rFonts w:ascii="Times New Roman" w:hAnsi="Times New Roman" w:cs="Times New Roman"/>
          <w:sz w:val="24"/>
          <w:szCs w:val="24"/>
        </w:rPr>
        <w:t xml:space="preserve"> </w:t>
      </w:r>
      <w:r w:rsidR="0023661F">
        <w:rPr>
          <w:rFonts w:ascii="Times New Roman" w:hAnsi="Times New Roman" w:cs="Times New Roman"/>
          <w:sz w:val="24"/>
          <w:szCs w:val="24"/>
        </w:rPr>
        <w:t xml:space="preserve">one may wonder if there is an option that could </w:t>
      </w:r>
      <w:r w:rsidR="00CB7C50">
        <w:rPr>
          <w:rFonts w:ascii="Times New Roman" w:hAnsi="Times New Roman" w:cs="Times New Roman"/>
          <w:sz w:val="24"/>
          <w:szCs w:val="24"/>
        </w:rPr>
        <w:t xml:space="preserve">help forestland owners balance the cost of buying options and getting downside price risk protections. Here we </w:t>
      </w:r>
      <w:r w:rsidR="003C53D9">
        <w:rPr>
          <w:rFonts w:ascii="Times New Roman" w:hAnsi="Times New Roman" w:cs="Times New Roman"/>
          <w:sz w:val="24"/>
          <w:szCs w:val="24"/>
        </w:rPr>
        <w:t>peopose</w:t>
      </w:r>
      <w:r w:rsidR="00CB7C50">
        <w:rPr>
          <w:rFonts w:ascii="Times New Roman" w:hAnsi="Times New Roman" w:cs="Times New Roman"/>
          <w:sz w:val="24"/>
          <w:szCs w:val="24"/>
        </w:rPr>
        <w:t xml:space="preserve"> using rolling puts of shorter durations, i.e., </w:t>
      </w:r>
      <w:r w:rsidR="00425A35">
        <w:rPr>
          <w:rFonts w:ascii="Times New Roman" w:hAnsi="Times New Roman" w:cs="Times New Roman"/>
          <w:sz w:val="24"/>
          <w:szCs w:val="24"/>
        </w:rPr>
        <w:t>instead of buying a full-length put option, one could buy an option with shorter durations to lower the cost</w:t>
      </w:r>
      <w:r w:rsidR="004F454A">
        <w:rPr>
          <w:rFonts w:ascii="Times New Roman" w:hAnsi="Times New Roman" w:cs="Times New Roman"/>
          <w:sz w:val="24"/>
          <w:szCs w:val="24"/>
        </w:rPr>
        <w:t xml:space="preserve">. </w:t>
      </w:r>
      <w:r w:rsidR="00644E9A">
        <w:rPr>
          <w:rFonts w:ascii="Times New Roman" w:hAnsi="Times New Roman" w:cs="Times New Roman"/>
          <w:sz w:val="24"/>
          <w:szCs w:val="24"/>
        </w:rPr>
        <w:t xml:space="preserve">In other words, </w:t>
      </w:r>
      <w:r w:rsidR="00B60D67">
        <w:rPr>
          <w:rFonts w:ascii="Times New Roman" w:hAnsi="Times New Roman" w:cs="Times New Roman"/>
          <w:sz w:val="24"/>
          <w:szCs w:val="24"/>
        </w:rPr>
        <w:t xml:space="preserve">it would be depending on forestland owners’ preference to decide how long the </w:t>
      </w:r>
      <w:r w:rsidR="00B60D67">
        <w:rPr>
          <w:rFonts w:ascii="Times New Roman" w:hAnsi="Times New Roman" w:cs="Times New Roman"/>
          <w:sz w:val="24"/>
          <w:szCs w:val="24"/>
        </w:rPr>
        <w:lastRenderedPageBreak/>
        <w:t xml:space="preserve">protection </w:t>
      </w:r>
      <w:r w:rsidR="00F67699">
        <w:rPr>
          <w:rFonts w:ascii="Times New Roman" w:hAnsi="Times New Roman" w:cs="Times New Roman"/>
          <w:sz w:val="24"/>
          <w:szCs w:val="24"/>
        </w:rPr>
        <w:t>he or she wants given the cost</w:t>
      </w:r>
      <w:r w:rsidR="00FD458C">
        <w:rPr>
          <w:rFonts w:ascii="Times New Roman" w:hAnsi="Times New Roman" w:cs="Times New Roman"/>
          <w:sz w:val="24"/>
          <w:szCs w:val="24"/>
        </w:rPr>
        <w:t xml:space="preserve">. </w:t>
      </w:r>
      <w:r w:rsidR="001014EB">
        <w:rPr>
          <w:rFonts w:ascii="Times New Roman" w:hAnsi="Times New Roman" w:cs="Times New Roman"/>
          <w:sz w:val="24"/>
          <w:szCs w:val="24"/>
        </w:rPr>
        <w:t xml:space="preserve">To this end, </w:t>
      </w:r>
      <w:r w:rsidR="00806F41">
        <w:rPr>
          <w:rFonts w:ascii="Times New Roman" w:hAnsi="Times New Roman" w:cs="Times New Roman"/>
          <w:sz w:val="24"/>
          <w:szCs w:val="24"/>
        </w:rPr>
        <w:t>ten</w:t>
      </w:r>
      <w:r w:rsidR="00FB33CB">
        <w:rPr>
          <w:rFonts w:ascii="Times New Roman" w:hAnsi="Times New Roman" w:cs="Times New Roman"/>
          <w:sz w:val="24"/>
          <w:szCs w:val="24"/>
        </w:rPr>
        <w:t xml:space="preserve"> </w:t>
      </w:r>
      <w:r w:rsidR="007F78F5">
        <w:rPr>
          <w:rFonts w:ascii="Times New Roman" w:hAnsi="Times New Roman" w:cs="Times New Roman"/>
          <w:sz w:val="24"/>
          <w:szCs w:val="24"/>
        </w:rPr>
        <w:t>rol</w:t>
      </w:r>
      <w:r w:rsidR="001014EB">
        <w:rPr>
          <w:rFonts w:ascii="Times New Roman" w:hAnsi="Times New Roman" w:cs="Times New Roman"/>
          <w:sz w:val="24"/>
          <w:szCs w:val="24"/>
        </w:rPr>
        <w:t xml:space="preserve">ling </w:t>
      </w:r>
      <w:r w:rsidR="00940FB2">
        <w:rPr>
          <w:rFonts w:ascii="Times New Roman" w:hAnsi="Times New Roman" w:cs="Times New Roman"/>
          <w:sz w:val="24"/>
          <w:szCs w:val="24"/>
        </w:rPr>
        <w:t xml:space="preserve">puts– </w:t>
      </w:r>
      <w:r w:rsidR="003A4FD2">
        <w:rPr>
          <w:rFonts w:ascii="Times New Roman" w:hAnsi="Times New Roman" w:cs="Times New Roman"/>
          <w:sz w:val="24"/>
          <w:szCs w:val="24"/>
        </w:rPr>
        <w:t xml:space="preserve">that of </w:t>
      </w:r>
      <w:r w:rsidR="00C6024F">
        <w:rPr>
          <w:rFonts w:ascii="Times New Roman" w:hAnsi="Times New Roman" w:cs="Times New Roman"/>
          <w:sz w:val="24"/>
          <w:szCs w:val="24"/>
        </w:rPr>
        <w:t xml:space="preserve">a </w:t>
      </w:r>
      <w:r w:rsidR="00940FB2">
        <w:rPr>
          <w:rFonts w:ascii="Times New Roman" w:hAnsi="Times New Roman" w:cs="Times New Roman"/>
          <w:sz w:val="24"/>
          <w:szCs w:val="24"/>
        </w:rPr>
        <w:t>rolling 10</w:t>
      </w:r>
      <w:r w:rsidR="007F78F5">
        <w:rPr>
          <w:rFonts w:ascii="Times New Roman" w:hAnsi="Times New Roman" w:cs="Times New Roman"/>
          <w:sz w:val="24"/>
          <w:szCs w:val="24"/>
        </w:rPr>
        <w:t>, 13, 15, 17, 19,</w:t>
      </w:r>
      <w:r w:rsidR="006F69B1">
        <w:rPr>
          <w:rFonts w:ascii="Times New Roman" w:hAnsi="Times New Roman" w:cs="Times New Roman"/>
          <w:sz w:val="24"/>
          <w:szCs w:val="24"/>
        </w:rPr>
        <w:t xml:space="preserve"> </w:t>
      </w:r>
      <w:r w:rsidR="005164DC">
        <w:rPr>
          <w:rFonts w:ascii="Times New Roman" w:hAnsi="Times New Roman" w:cs="Times New Roman"/>
          <w:sz w:val="24"/>
          <w:szCs w:val="24"/>
        </w:rPr>
        <w:t>20,</w:t>
      </w:r>
      <w:r w:rsidR="007F78F5">
        <w:rPr>
          <w:rFonts w:ascii="Times New Roman" w:hAnsi="Times New Roman" w:cs="Times New Roman"/>
          <w:sz w:val="24"/>
          <w:szCs w:val="24"/>
        </w:rPr>
        <w:t xml:space="preserve"> 21, 23, 25 and 40-year </w:t>
      </w:r>
      <w:r w:rsidR="00F22DEF">
        <w:rPr>
          <w:rFonts w:ascii="Times New Roman" w:hAnsi="Times New Roman" w:cs="Times New Roman"/>
          <w:sz w:val="24"/>
          <w:szCs w:val="24"/>
        </w:rPr>
        <w:t xml:space="preserve">rolling options are explored.  </w:t>
      </w:r>
      <w:r w:rsidR="008E37A3">
        <w:rPr>
          <w:rFonts w:ascii="Times New Roman" w:hAnsi="Times New Roman" w:cs="Times New Roman"/>
          <w:sz w:val="24"/>
          <w:szCs w:val="24"/>
        </w:rPr>
        <w:t xml:space="preserve">For a rolling 10-year put, it will start with a put </w:t>
      </w:r>
      <w:r w:rsidR="00FD568A">
        <w:rPr>
          <w:rFonts w:ascii="Times New Roman" w:hAnsi="Times New Roman" w:cs="Times New Roman"/>
          <w:sz w:val="24"/>
          <w:szCs w:val="24"/>
        </w:rPr>
        <w:t xml:space="preserve">option </w:t>
      </w:r>
      <w:r w:rsidR="008E37A3">
        <w:rPr>
          <w:rFonts w:ascii="Times New Roman" w:hAnsi="Times New Roman" w:cs="Times New Roman"/>
          <w:sz w:val="24"/>
          <w:szCs w:val="24"/>
        </w:rPr>
        <w:t xml:space="preserve">from age 15 and ends at age 25, to be followed by </w:t>
      </w:r>
      <w:r w:rsidR="00065CA6">
        <w:rPr>
          <w:rFonts w:ascii="Times New Roman" w:hAnsi="Times New Roman" w:cs="Times New Roman"/>
          <w:sz w:val="24"/>
          <w:szCs w:val="24"/>
        </w:rPr>
        <w:t xml:space="preserve">a put </w:t>
      </w:r>
      <w:r w:rsidR="00C13BCA">
        <w:rPr>
          <w:rFonts w:ascii="Times New Roman" w:hAnsi="Times New Roman" w:cs="Times New Roman"/>
          <w:sz w:val="24"/>
          <w:szCs w:val="24"/>
        </w:rPr>
        <w:t xml:space="preserve">option </w:t>
      </w:r>
      <w:r w:rsidR="00065CA6">
        <w:rPr>
          <w:rFonts w:ascii="Times New Roman" w:hAnsi="Times New Roman" w:cs="Times New Roman"/>
          <w:sz w:val="24"/>
          <w:szCs w:val="24"/>
        </w:rPr>
        <w:t>from age 16 to age 26 and so on.  By age 6</w:t>
      </w:r>
      <w:r w:rsidR="00F24C1F">
        <w:rPr>
          <w:rFonts w:ascii="Times New Roman" w:hAnsi="Times New Roman" w:cs="Times New Roman"/>
          <w:sz w:val="24"/>
          <w:szCs w:val="24"/>
        </w:rPr>
        <w:t>1</w:t>
      </w:r>
      <w:r w:rsidR="0078310D">
        <w:rPr>
          <w:rFonts w:ascii="Times New Roman" w:hAnsi="Times New Roman" w:cs="Times New Roman"/>
          <w:sz w:val="24"/>
          <w:szCs w:val="24"/>
        </w:rPr>
        <w:t>,</w:t>
      </w:r>
      <w:r w:rsidR="00065CA6">
        <w:rPr>
          <w:rFonts w:ascii="Times New Roman" w:hAnsi="Times New Roman" w:cs="Times New Roman"/>
          <w:sz w:val="24"/>
          <w:szCs w:val="24"/>
        </w:rPr>
        <w:t xml:space="preserve"> it will then </w:t>
      </w:r>
      <w:r w:rsidR="00BC7161">
        <w:rPr>
          <w:rFonts w:ascii="Times New Roman" w:hAnsi="Times New Roman" w:cs="Times New Roman"/>
          <w:sz w:val="24"/>
          <w:szCs w:val="24"/>
        </w:rPr>
        <w:t>conclude</w:t>
      </w:r>
      <w:r w:rsidR="00065CA6">
        <w:rPr>
          <w:rFonts w:ascii="Times New Roman" w:hAnsi="Times New Roman" w:cs="Times New Roman"/>
          <w:sz w:val="24"/>
          <w:szCs w:val="24"/>
        </w:rPr>
        <w:t xml:space="preserve"> with </w:t>
      </w:r>
      <w:r w:rsidR="004323F9">
        <w:rPr>
          <w:rFonts w:ascii="Times New Roman" w:hAnsi="Times New Roman" w:cs="Times New Roman"/>
          <w:sz w:val="24"/>
          <w:szCs w:val="24"/>
        </w:rPr>
        <w:t xml:space="preserve">the last </w:t>
      </w:r>
      <w:r w:rsidR="00CD17CD">
        <w:rPr>
          <w:rFonts w:ascii="Times New Roman" w:hAnsi="Times New Roman" w:cs="Times New Roman"/>
          <w:sz w:val="24"/>
          <w:szCs w:val="24"/>
        </w:rPr>
        <w:t>10</w:t>
      </w:r>
      <w:r w:rsidR="004323F9">
        <w:rPr>
          <w:rFonts w:ascii="Times New Roman" w:hAnsi="Times New Roman" w:cs="Times New Roman"/>
          <w:sz w:val="24"/>
          <w:szCs w:val="24"/>
        </w:rPr>
        <w:t xml:space="preserve"> put</w:t>
      </w:r>
      <w:r w:rsidR="00C13BCA">
        <w:rPr>
          <w:rFonts w:ascii="Times New Roman" w:hAnsi="Times New Roman" w:cs="Times New Roman"/>
          <w:sz w:val="24"/>
          <w:szCs w:val="24"/>
        </w:rPr>
        <w:t xml:space="preserve"> options</w:t>
      </w:r>
      <w:r w:rsidR="004323F9">
        <w:rPr>
          <w:rFonts w:ascii="Times New Roman" w:hAnsi="Times New Roman" w:cs="Times New Roman"/>
          <w:sz w:val="24"/>
          <w:szCs w:val="24"/>
        </w:rPr>
        <w:t xml:space="preserve"> of </w:t>
      </w:r>
      <w:r w:rsidR="00CD17CD">
        <w:rPr>
          <w:rFonts w:ascii="Times New Roman" w:hAnsi="Times New Roman" w:cs="Times New Roman"/>
          <w:sz w:val="24"/>
          <w:szCs w:val="24"/>
        </w:rPr>
        <w:t>9,</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8,</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7,</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6,</w:t>
      </w:r>
      <w:r w:rsidR="00523E01">
        <w:rPr>
          <w:rFonts w:ascii="Times New Roman" w:hAnsi="Times New Roman" w:cs="Times New Roman"/>
          <w:sz w:val="24"/>
          <w:szCs w:val="24"/>
        </w:rPr>
        <w:t xml:space="preserve"> </w:t>
      </w:r>
      <w:r w:rsidR="00CD17CD">
        <w:rPr>
          <w:rFonts w:ascii="Times New Roman" w:hAnsi="Times New Roman" w:cs="Times New Roman"/>
          <w:sz w:val="24"/>
          <w:szCs w:val="24"/>
        </w:rPr>
        <w:t xml:space="preserve">5, </w:t>
      </w:r>
      <w:r w:rsidR="008E3650">
        <w:rPr>
          <w:rFonts w:ascii="Times New Roman" w:hAnsi="Times New Roman" w:cs="Times New Roman"/>
          <w:sz w:val="24"/>
          <w:szCs w:val="24"/>
        </w:rPr>
        <w:t>4, 3, 2, 1 and 0</w:t>
      </w:r>
      <w:r w:rsidR="008B7D4B">
        <w:rPr>
          <w:rFonts w:ascii="Times New Roman" w:hAnsi="Times New Roman" w:cs="Times New Roman"/>
          <w:sz w:val="24"/>
          <w:szCs w:val="24"/>
        </w:rPr>
        <w:t xml:space="preserve"> year.  The reservation price</w:t>
      </w:r>
      <w:r w:rsidR="00B5277C">
        <w:rPr>
          <w:rFonts w:ascii="Times New Roman" w:hAnsi="Times New Roman" w:cs="Times New Roman"/>
          <w:sz w:val="24"/>
          <w:szCs w:val="24"/>
        </w:rPr>
        <w:t>s</w:t>
      </w:r>
      <w:r w:rsidR="008B7D4B">
        <w:rPr>
          <w:rFonts w:ascii="Times New Roman" w:hAnsi="Times New Roman" w:cs="Times New Roman"/>
          <w:sz w:val="24"/>
          <w:szCs w:val="24"/>
        </w:rPr>
        <w:t xml:space="preserve"> obta</w:t>
      </w:r>
      <w:r w:rsidR="00E9539C">
        <w:rPr>
          <w:rFonts w:ascii="Times New Roman" w:hAnsi="Times New Roman" w:cs="Times New Roman"/>
          <w:sz w:val="24"/>
          <w:szCs w:val="24"/>
        </w:rPr>
        <w:t>ined with the rolling 10</w:t>
      </w:r>
      <w:r w:rsidR="00923183">
        <w:rPr>
          <w:rFonts w:ascii="Times New Roman" w:hAnsi="Times New Roman" w:cs="Times New Roman"/>
          <w:sz w:val="24"/>
          <w:szCs w:val="24"/>
        </w:rPr>
        <w:t xml:space="preserve">, and 20-year rolling put options </w:t>
      </w:r>
      <w:r w:rsidR="00E9539C">
        <w:rPr>
          <w:rFonts w:ascii="Times New Roman" w:hAnsi="Times New Roman" w:cs="Times New Roman"/>
          <w:sz w:val="24"/>
          <w:szCs w:val="24"/>
        </w:rPr>
        <w:t xml:space="preserve">are shown in </w:t>
      </w:r>
      <w:r w:rsidR="00314910">
        <w:rPr>
          <w:rFonts w:ascii="Times New Roman" w:hAnsi="Times New Roman" w:cs="Times New Roman"/>
          <w:sz w:val="24"/>
          <w:szCs w:val="24"/>
        </w:rPr>
        <w:t xml:space="preserve">Table 1 and </w:t>
      </w:r>
      <w:r w:rsidR="00E9539C">
        <w:rPr>
          <w:rFonts w:ascii="Times New Roman" w:hAnsi="Times New Roman" w:cs="Times New Roman"/>
          <w:sz w:val="24"/>
          <w:szCs w:val="24"/>
        </w:rPr>
        <w:t xml:space="preserve">Figure 1. </w:t>
      </w:r>
      <w:r w:rsidR="00304BC8">
        <w:rPr>
          <w:rFonts w:ascii="Times New Roman" w:hAnsi="Times New Roman" w:cs="Times New Roman"/>
          <w:sz w:val="24"/>
          <w:szCs w:val="24"/>
        </w:rPr>
        <w:t xml:space="preserve"> </w:t>
      </w:r>
      <w:r w:rsidR="00810A93">
        <w:rPr>
          <w:rFonts w:ascii="Times New Roman" w:hAnsi="Times New Roman" w:cs="Times New Roman"/>
          <w:sz w:val="24"/>
          <w:szCs w:val="24"/>
        </w:rPr>
        <w:t xml:space="preserve">Due to </w:t>
      </w:r>
      <w:r w:rsidR="00523E01">
        <w:rPr>
          <w:rFonts w:ascii="Times New Roman" w:hAnsi="Times New Roman" w:cs="Times New Roman"/>
          <w:sz w:val="24"/>
          <w:szCs w:val="24"/>
        </w:rPr>
        <w:t xml:space="preserve">their </w:t>
      </w:r>
      <w:r w:rsidR="00810A93">
        <w:rPr>
          <w:rFonts w:ascii="Times New Roman" w:hAnsi="Times New Roman" w:cs="Times New Roman"/>
          <w:sz w:val="24"/>
          <w:szCs w:val="24"/>
        </w:rPr>
        <w:t>short</w:t>
      </w:r>
      <w:r w:rsidR="00B93A10">
        <w:rPr>
          <w:rFonts w:ascii="Times New Roman" w:hAnsi="Times New Roman" w:cs="Times New Roman"/>
          <w:sz w:val="24"/>
          <w:szCs w:val="24"/>
        </w:rPr>
        <w:t>er</w:t>
      </w:r>
      <w:r w:rsidR="00810A93">
        <w:rPr>
          <w:rFonts w:ascii="Times New Roman" w:hAnsi="Times New Roman" w:cs="Times New Roman"/>
          <w:sz w:val="24"/>
          <w:szCs w:val="24"/>
        </w:rPr>
        <w:t xml:space="preserve"> </w:t>
      </w:r>
      <w:r w:rsidR="00031091">
        <w:rPr>
          <w:rFonts w:ascii="Times New Roman" w:hAnsi="Times New Roman" w:cs="Times New Roman"/>
          <w:sz w:val="24"/>
          <w:szCs w:val="24"/>
        </w:rPr>
        <w:t xml:space="preserve">option </w:t>
      </w:r>
      <w:r w:rsidR="00810A93">
        <w:rPr>
          <w:rFonts w:ascii="Times New Roman" w:hAnsi="Times New Roman" w:cs="Times New Roman"/>
          <w:sz w:val="24"/>
          <w:szCs w:val="24"/>
        </w:rPr>
        <w:t>duration</w:t>
      </w:r>
      <w:r w:rsidR="00B93A10">
        <w:rPr>
          <w:rFonts w:ascii="Times New Roman" w:hAnsi="Times New Roman" w:cs="Times New Roman"/>
          <w:sz w:val="24"/>
          <w:szCs w:val="24"/>
        </w:rPr>
        <w:t>s</w:t>
      </w:r>
      <w:r w:rsidR="00810A93">
        <w:rPr>
          <w:rFonts w:ascii="Times New Roman" w:hAnsi="Times New Roman" w:cs="Times New Roman"/>
          <w:sz w:val="24"/>
          <w:szCs w:val="24"/>
        </w:rPr>
        <w:t xml:space="preserve">, the reservation prices </w:t>
      </w:r>
      <w:r w:rsidR="00871C4F">
        <w:rPr>
          <w:rFonts w:ascii="Times New Roman" w:hAnsi="Times New Roman" w:cs="Times New Roman"/>
          <w:sz w:val="24"/>
          <w:szCs w:val="24"/>
        </w:rPr>
        <w:t xml:space="preserve">of the </w:t>
      </w:r>
      <w:r w:rsidR="00E70988">
        <w:rPr>
          <w:rFonts w:ascii="Times New Roman" w:hAnsi="Times New Roman" w:cs="Times New Roman"/>
          <w:sz w:val="24"/>
          <w:szCs w:val="24"/>
        </w:rPr>
        <w:t xml:space="preserve">10 and </w:t>
      </w:r>
      <w:r w:rsidR="00CC4A01">
        <w:rPr>
          <w:rFonts w:ascii="Times New Roman" w:hAnsi="Times New Roman" w:cs="Times New Roman"/>
          <w:sz w:val="24"/>
          <w:szCs w:val="24"/>
        </w:rPr>
        <w:t>20</w:t>
      </w:r>
      <w:r w:rsidR="00E70988">
        <w:rPr>
          <w:rFonts w:ascii="Times New Roman" w:hAnsi="Times New Roman" w:cs="Times New Roman"/>
          <w:sz w:val="24"/>
          <w:szCs w:val="24"/>
        </w:rPr>
        <w:t>-year rolling puts</w:t>
      </w:r>
      <w:r w:rsidR="00CC545C">
        <w:rPr>
          <w:rFonts w:ascii="Times New Roman" w:hAnsi="Times New Roman" w:cs="Times New Roman"/>
          <w:sz w:val="24"/>
          <w:szCs w:val="24"/>
        </w:rPr>
        <w:t xml:space="preserve"> </w:t>
      </w:r>
      <w:r w:rsidR="00E70988">
        <w:rPr>
          <w:rFonts w:ascii="Times New Roman" w:hAnsi="Times New Roman" w:cs="Times New Roman"/>
          <w:sz w:val="24"/>
          <w:szCs w:val="24"/>
        </w:rPr>
        <w:t xml:space="preserve">tend to be </w:t>
      </w:r>
      <w:r w:rsidR="004D50DD">
        <w:rPr>
          <w:rFonts w:ascii="Times New Roman" w:hAnsi="Times New Roman" w:cs="Times New Roman"/>
          <w:sz w:val="24"/>
          <w:szCs w:val="24"/>
        </w:rPr>
        <w:t xml:space="preserve">lower and </w:t>
      </w:r>
      <w:r w:rsidR="00314910">
        <w:rPr>
          <w:rFonts w:ascii="Times New Roman" w:hAnsi="Times New Roman" w:cs="Times New Roman"/>
          <w:sz w:val="24"/>
          <w:szCs w:val="24"/>
        </w:rPr>
        <w:t>flat</w:t>
      </w:r>
      <w:r w:rsidR="00B34790">
        <w:rPr>
          <w:rFonts w:ascii="Times New Roman" w:hAnsi="Times New Roman" w:cs="Times New Roman"/>
          <w:sz w:val="24"/>
          <w:szCs w:val="24"/>
        </w:rPr>
        <w:t>ter</w:t>
      </w:r>
      <w:r w:rsidR="00600BAD">
        <w:rPr>
          <w:rFonts w:ascii="Times New Roman" w:hAnsi="Times New Roman" w:cs="Times New Roman"/>
          <w:sz w:val="24"/>
          <w:szCs w:val="24"/>
        </w:rPr>
        <w:t>, which, in turn, affect</w:t>
      </w:r>
      <w:r w:rsidR="00C50628">
        <w:rPr>
          <w:rFonts w:ascii="Times New Roman" w:hAnsi="Times New Roman" w:cs="Times New Roman"/>
          <w:sz w:val="24"/>
          <w:szCs w:val="24"/>
        </w:rPr>
        <w:t xml:space="preserve"> both the average rotation age and land expectation value. </w:t>
      </w:r>
      <w:r w:rsidR="00871C4F">
        <w:rPr>
          <w:rFonts w:ascii="Times New Roman" w:hAnsi="Times New Roman" w:cs="Times New Roman"/>
          <w:sz w:val="24"/>
          <w:szCs w:val="24"/>
        </w:rPr>
        <w:t xml:space="preserve">  </w:t>
      </w:r>
    </w:p>
    <w:p w14:paraId="7CA8A097" w14:textId="42110D05" w:rsidR="00F92D9A" w:rsidRDefault="0046045C" w:rsidP="007F01EC">
      <w:pPr>
        <w:spacing w:line="480" w:lineRule="auto"/>
        <w:rPr>
          <w:rFonts w:ascii="Times New Roman" w:hAnsi="Times New Roman" w:cs="Times New Roman"/>
          <w:sz w:val="24"/>
          <w:szCs w:val="24"/>
        </w:rPr>
      </w:pPr>
      <w:r>
        <w:rPr>
          <w:rFonts w:ascii="Times New Roman" w:hAnsi="Times New Roman" w:cs="Times New Roman"/>
          <w:sz w:val="24"/>
          <w:szCs w:val="24"/>
        </w:rPr>
        <w:t>Tab</w:t>
      </w:r>
      <w:r w:rsidR="00420A0B">
        <w:rPr>
          <w:rFonts w:ascii="Times New Roman" w:hAnsi="Times New Roman" w:cs="Times New Roman"/>
          <w:sz w:val="24"/>
          <w:szCs w:val="24"/>
        </w:rPr>
        <w:t>l</w:t>
      </w:r>
      <w:r>
        <w:rPr>
          <w:rFonts w:ascii="Times New Roman" w:hAnsi="Times New Roman" w:cs="Times New Roman"/>
          <w:sz w:val="24"/>
          <w:szCs w:val="24"/>
        </w:rPr>
        <w:t xml:space="preserve">e 2 presents the </w:t>
      </w:r>
      <w:r w:rsidR="00420A0B">
        <w:rPr>
          <w:rFonts w:ascii="Times New Roman" w:hAnsi="Times New Roman" w:cs="Times New Roman"/>
          <w:sz w:val="24"/>
          <w:szCs w:val="24"/>
        </w:rPr>
        <w:t>average LEV</w:t>
      </w:r>
      <w:r w:rsidR="00420A0B">
        <w:rPr>
          <w:rFonts w:ascii="Times New Roman" w:hAnsi="Times New Roman" w:cs="Times New Roman"/>
          <w:sz w:val="24"/>
          <w:szCs w:val="24"/>
          <w:vertAlign w:val="subscript"/>
        </w:rPr>
        <w:t>1</w:t>
      </w:r>
      <w:r w:rsidR="00F407BB">
        <w:rPr>
          <w:rFonts w:ascii="Times New Roman" w:hAnsi="Times New Roman" w:cs="Times New Roman"/>
          <w:sz w:val="24"/>
          <w:szCs w:val="24"/>
        </w:rPr>
        <w:t xml:space="preserve"> and </w:t>
      </w:r>
      <w:r w:rsidR="008B4E13">
        <w:rPr>
          <w:rFonts w:ascii="Times New Roman" w:hAnsi="Times New Roman" w:cs="Times New Roman"/>
          <w:sz w:val="24"/>
          <w:szCs w:val="24"/>
        </w:rPr>
        <w:t xml:space="preserve">rotation age plus their standard deviations from </w:t>
      </w:r>
      <w:r w:rsidR="006026BE">
        <w:rPr>
          <w:rFonts w:ascii="Times New Roman" w:hAnsi="Times New Roman" w:cs="Times New Roman"/>
          <w:sz w:val="24"/>
          <w:szCs w:val="24"/>
        </w:rPr>
        <w:t>50,000 simulations</w:t>
      </w:r>
      <w:r w:rsidR="00F520D5">
        <w:rPr>
          <w:rFonts w:ascii="Times New Roman" w:hAnsi="Times New Roman" w:cs="Times New Roman"/>
          <w:sz w:val="24"/>
          <w:szCs w:val="24"/>
        </w:rPr>
        <w:t xml:space="preserve"> for rolling put option of </w:t>
      </w:r>
      <w:r w:rsidR="00C50628">
        <w:rPr>
          <w:rFonts w:ascii="Times New Roman" w:hAnsi="Times New Roman" w:cs="Times New Roman"/>
          <w:sz w:val="24"/>
          <w:szCs w:val="24"/>
        </w:rPr>
        <w:t xml:space="preserve">various </w:t>
      </w:r>
      <w:r w:rsidR="00F520D5">
        <w:rPr>
          <w:rFonts w:ascii="Times New Roman" w:hAnsi="Times New Roman" w:cs="Times New Roman"/>
          <w:sz w:val="24"/>
          <w:szCs w:val="24"/>
        </w:rPr>
        <w:t>lengths</w:t>
      </w:r>
      <w:r w:rsidR="006026BE">
        <w:rPr>
          <w:rFonts w:ascii="Times New Roman" w:hAnsi="Times New Roman" w:cs="Times New Roman"/>
          <w:sz w:val="24"/>
          <w:szCs w:val="24"/>
        </w:rPr>
        <w:t xml:space="preserve">.  </w:t>
      </w:r>
      <w:r w:rsidR="00385300">
        <w:rPr>
          <w:rFonts w:ascii="Times New Roman" w:hAnsi="Times New Roman" w:cs="Times New Roman"/>
          <w:sz w:val="24"/>
          <w:szCs w:val="24"/>
        </w:rPr>
        <w:t>Among the</w:t>
      </w:r>
      <w:r w:rsidR="00524A61">
        <w:rPr>
          <w:rFonts w:ascii="Times New Roman" w:hAnsi="Times New Roman" w:cs="Times New Roman"/>
          <w:sz w:val="24"/>
          <w:szCs w:val="24"/>
        </w:rPr>
        <w:t>m, the 1</w:t>
      </w:r>
      <w:r w:rsidR="00567946">
        <w:rPr>
          <w:rFonts w:ascii="Times New Roman" w:hAnsi="Times New Roman" w:cs="Times New Roman"/>
          <w:sz w:val="24"/>
          <w:szCs w:val="24"/>
        </w:rPr>
        <w:t>5</w:t>
      </w:r>
      <w:r w:rsidR="00524A61">
        <w:rPr>
          <w:rFonts w:ascii="Times New Roman" w:hAnsi="Times New Roman" w:cs="Times New Roman"/>
          <w:sz w:val="24"/>
          <w:szCs w:val="24"/>
        </w:rPr>
        <w:t>-ye</w:t>
      </w:r>
      <w:r w:rsidR="005163B5">
        <w:rPr>
          <w:rFonts w:ascii="Times New Roman" w:hAnsi="Times New Roman" w:cs="Times New Roman"/>
          <w:sz w:val="24"/>
          <w:szCs w:val="24"/>
        </w:rPr>
        <w:t>a</w:t>
      </w:r>
      <w:r w:rsidR="00524A61">
        <w:rPr>
          <w:rFonts w:ascii="Times New Roman" w:hAnsi="Times New Roman" w:cs="Times New Roman"/>
          <w:sz w:val="24"/>
          <w:szCs w:val="24"/>
        </w:rPr>
        <w:t xml:space="preserve">r </w:t>
      </w:r>
      <w:r w:rsidR="00E40DA2">
        <w:rPr>
          <w:rFonts w:ascii="Times New Roman" w:hAnsi="Times New Roman" w:cs="Times New Roman"/>
          <w:sz w:val="24"/>
          <w:szCs w:val="24"/>
        </w:rPr>
        <w:t xml:space="preserve">put </w:t>
      </w:r>
      <w:r w:rsidR="00524A61">
        <w:rPr>
          <w:rFonts w:ascii="Times New Roman" w:hAnsi="Times New Roman" w:cs="Times New Roman"/>
          <w:sz w:val="24"/>
          <w:szCs w:val="24"/>
        </w:rPr>
        <w:t xml:space="preserve">rolling option </w:t>
      </w:r>
      <w:r w:rsidR="00BC5971">
        <w:rPr>
          <w:rFonts w:ascii="Times New Roman" w:hAnsi="Times New Roman" w:cs="Times New Roman"/>
          <w:sz w:val="24"/>
          <w:szCs w:val="24"/>
        </w:rPr>
        <w:t>re</w:t>
      </w:r>
      <w:r w:rsidR="005711C1">
        <w:rPr>
          <w:rFonts w:ascii="Times New Roman" w:hAnsi="Times New Roman" w:cs="Times New Roman"/>
          <w:sz w:val="24"/>
          <w:szCs w:val="24"/>
        </w:rPr>
        <w:t>sults in the highest average</w:t>
      </w:r>
      <w:r w:rsidR="00CF3252">
        <w:rPr>
          <w:rFonts w:ascii="Times New Roman" w:hAnsi="Times New Roman" w:cs="Times New Roman"/>
          <w:sz w:val="24"/>
          <w:szCs w:val="24"/>
        </w:rPr>
        <w:t xml:space="preserve"> LEV</w:t>
      </w:r>
      <w:r w:rsidR="00CF3252">
        <w:rPr>
          <w:rFonts w:ascii="Times New Roman" w:hAnsi="Times New Roman" w:cs="Times New Roman"/>
          <w:sz w:val="24"/>
          <w:szCs w:val="24"/>
          <w:vertAlign w:val="subscript"/>
        </w:rPr>
        <w:t xml:space="preserve">1 </w:t>
      </w:r>
      <w:r w:rsidR="00CF3252">
        <w:rPr>
          <w:rFonts w:ascii="Times New Roman" w:hAnsi="Times New Roman" w:cs="Times New Roman"/>
          <w:sz w:val="24"/>
          <w:szCs w:val="24"/>
        </w:rPr>
        <w:t xml:space="preserve">of $2872.06/A </w:t>
      </w:r>
      <w:r w:rsidR="00772571">
        <w:rPr>
          <w:rFonts w:ascii="Times New Roman" w:hAnsi="Times New Roman" w:cs="Times New Roman"/>
          <w:sz w:val="24"/>
          <w:szCs w:val="24"/>
        </w:rPr>
        <w:t>with</w:t>
      </w:r>
      <w:r w:rsidR="00CF3252">
        <w:rPr>
          <w:rFonts w:ascii="Times New Roman" w:hAnsi="Times New Roman" w:cs="Times New Roman"/>
          <w:sz w:val="24"/>
          <w:szCs w:val="24"/>
        </w:rPr>
        <w:t xml:space="preserve"> </w:t>
      </w:r>
      <w:r w:rsidR="00B53F6C">
        <w:rPr>
          <w:rFonts w:ascii="Times New Roman" w:hAnsi="Times New Roman" w:cs="Times New Roman"/>
          <w:sz w:val="24"/>
          <w:szCs w:val="24"/>
        </w:rPr>
        <w:t xml:space="preserve">an </w:t>
      </w:r>
      <w:r w:rsidR="00385300">
        <w:rPr>
          <w:rFonts w:ascii="Times New Roman" w:hAnsi="Times New Roman" w:cs="Times New Roman"/>
          <w:sz w:val="24"/>
          <w:szCs w:val="24"/>
        </w:rPr>
        <w:t xml:space="preserve">average </w:t>
      </w:r>
      <w:r w:rsidR="00B558A4">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w:t>
      </w:r>
      <w:r w:rsidR="0092300D">
        <w:rPr>
          <w:rFonts w:ascii="Times New Roman" w:hAnsi="Times New Roman" w:cs="Times New Roman"/>
          <w:sz w:val="24"/>
          <w:szCs w:val="24"/>
        </w:rPr>
        <w:t xml:space="preserve">to </w:t>
      </w:r>
      <w:r w:rsidR="00562A7A">
        <w:rPr>
          <w:rFonts w:ascii="Times New Roman" w:hAnsi="Times New Roman" w:cs="Times New Roman"/>
          <w:sz w:val="24"/>
          <w:szCs w:val="24"/>
        </w:rPr>
        <w:t>35.69</w:t>
      </w:r>
      <w:r w:rsidR="00385300">
        <w:rPr>
          <w:rFonts w:ascii="Times New Roman" w:hAnsi="Times New Roman" w:cs="Times New Roman"/>
          <w:sz w:val="24"/>
          <w:szCs w:val="24"/>
        </w:rPr>
        <w:t xml:space="preserve"> years</w:t>
      </w:r>
      <w:r w:rsidR="008E21F2">
        <w:rPr>
          <w:rFonts w:ascii="Times New Roman" w:hAnsi="Times New Roman" w:cs="Times New Roman"/>
          <w:sz w:val="24"/>
          <w:szCs w:val="24"/>
        </w:rPr>
        <w:t xml:space="preserve">.  These results are, essentially, </w:t>
      </w:r>
      <w:r w:rsidR="009F6A90">
        <w:rPr>
          <w:rFonts w:ascii="Times New Roman" w:hAnsi="Times New Roman" w:cs="Times New Roman"/>
          <w:sz w:val="24"/>
          <w:szCs w:val="24"/>
        </w:rPr>
        <w:t xml:space="preserve">the same as </w:t>
      </w:r>
      <w:r w:rsidR="00257077">
        <w:rPr>
          <w:rFonts w:ascii="Times New Roman" w:hAnsi="Times New Roman" w:cs="Times New Roman"/>
          <w:sz w:val="24"/>
          <w:szCs w:val="24"/>
        </w:rPr>
        <w:t>th</w:t>
      </w:r>
      <w:r w:rsidR="00B403F2">
        <w:rPr>
          <w:rFonts w:ascii="Times New Roman" w:hAnsi="Times New Roman" w:cs="Times New Roman"/>
          <w:sz w:val="24"/>
          <w:szCs w:val="24"/>
        </w:rPr>
        <w:t xml:space="preserve">e </w:t>
      </w:r>
      <w:r w:rsidR="004A5FAD">
        <w:rPr>
          <w:rFonts w:ascii="Times New Roman" w:hAnsi="Times New Roman" w:cs="Times New Roman"/>
          <w:sz w:val="24"/>
          <w:szCs w:val="24"/>
        </w:rPr>
        <w:t>average LEV</w:t>
      </w:r>
      <w:r w:rsidR="004A5FAD">
        <w:rPr>
          <w:rFonts w:ascii="Times New Roman" w:hAnsi="Times New Roman" w:cs="Times New Roman"/>
          <w:sz w:val="24"/>
          <w:szCs w:val="24"/>
          <w:vertAlign w:val="subscript"/>
        </w:rPr>
        <w:t xml:space="preserve">1 </w:t>
      </w:r>
      <w:r w:rsidR="004A5FAD">
        <w:rPr>
          <w:rFonts w:ascii="Times New Roman" w:hAnsi="Times New Roman" w:cs="Times New Roman"/>
          <w:sz w:val="24"/>
          <w:szCs w:val="24"/>
        </w:rPr>
        <w:t>of</w:t>
      </w:r>
      <w:r w:rsidR="00624D7C">
        <w:rPr>
          <w:rFonts w:ascii="Times New Roman" w:hAnsi="Times New Roman" w:cs="Times New Roman"/>
          <w:sz w:val="24"/>
          <w:szCs w:val="24"/>
        </w:rPr>
        <w:t xml:space="preserve"> </w:t>
      </w:r>
      <w:r w:rsidR="00B403F2">
        <w:rPr>
          <w:rFonts w:ascii="Times New Roman" w:hAnsi="Times New Roman" w:cs="Times New Roman"/>
          <w:sz w:val="24"/>
          <w:szCs w:val="24"/>
        </w:rPr>
        <w:t xml:space="preserve">$2882.60/A and </w:t>
      </w:r>
      <w:r w:rsidR="00624D7C">
        <w:rPr>
          <w:rFonts w:ascii="Times New Roman" w:hAnsi="Times New Roman" w:cs="Times New Roman"/>
          <w:sz w:val="24"/>
          <w:szCs w:val="24"/>
        </w:rPr>
        <w:t xml:space="preserve">rotation age of 35.45 years </w:t>
      </w:r>
      <w:r w:rsidR="00257077">
        <w:rPr>
          <w:rFonts w:ascii="Times New Roman" w:hAnsi="Times New Roman" w:cs="Times New Roman"/>
          <w:sz w:val="24"/>
          <w:szCs w:val="24"/>
        </w:rPr>
        <w:t>obtained with the B&amp;M method.</w:t>
      </w:r>
      <w:r w:rsidR="00385300">
        <w:rPr>
          <w:rFonts w:ascii="Times New Roman" w:hAnsi="Times New Roman" w:cs="Times New Roman"/>
          <w:sz w:val="24"/>
          <w:szCs w:val="24"/>
        </w:rPr>
        <w:t xml:space="preserve">  </w:t>
      </w:r>
      <w:r w:rsidR="00883E72">
        <w:rPr>
          <w:rFonts w:ascii="Times New Roman" w:hAnsi="Times New Roman" w:cs="Times New Roman"/>
          <w:sz w:val="24"/>
          <w:szCs w:val="24"/>
        </w:rPr>
        <w:t xml:space="preserve">Interestingly, </w:t>
      </w:r>
      <w:r w:rsidR="00385300">
        <w:rPr>
          <w:rFonts w:ascii="Times New Roman" w:hAnsi="Times New Roman" w:cs="Times New Roman"/>
          <w:sz w:val="24"/>
          <w:szCs w:val="24"/>
        </w:rPr>
        <w:t xml:space="preserve">the 10-year rolling American put </w:t>
      </w:r>
      <w:r w:rsidR="00BF3123">
        <w:rPr>
          <w:rFonts w:ascii="Times New Roman" w:hAnsi="Times New Roman" w:cs="Times New Roman"/>
          <w:sz w:val="24"/>
          <w:szCs w:val="24"/>
        </w:rPr>
        <w:t xml:space="preserve">option results </w:t>
      </w:r>
      <w:r w:rsidR="009900BD">
        <w:rPr>
          <w:rFonts w:ascii="Times New Roman" w:hAnsi="Times New Roman" w:cs="Times New Roman"/>
          <w:sz w:val="24"/>
          <w:szCs w:val="24"/>
        </w:rPr>
        <w:t xml:space="preserve">in </w:t>
      </w:r>
      <w:r w:rsidR="00385300">
        <w:rPr>
          <w:rFonts w:ascii="Times New Roman" w:hAnsi="Times New Roman" w:cs="Times New Roman"/>
          <w:sz w:val="24"/>
          <w:szCs w:val="24"/>
        </w:rPr>
        <w:t>a flatter reservation price curve</w:t>
      </w:r>
      <w:r w:rsidR="009900BD">
        <w:rPr>
          <w:rFonts w:ascii="Times New Roman" w:hAnsi="Times New Roman" w:cs="Times New Roman"/>
          <w:sz w:val="24"/>
          <w:szCs w:val="24"/>
        </w:rPr>
        <w:t>.  T</w:t>
      </w:r>
      <w:r w:rsidR="00385300">
        <w:rPr>
          <w:rFonts w:ascii="Times New Roman" w:hAnsi="Times New Roman" w:cs="Times New Roman"/>
          <w:sz w:val="24"/>
          <w:szCs w:val="24"/>
        </w:rPr>
        <w:t xml:space="preserve">he average </w:t>
      </w:r>
      <w:r w:rsidR="008E7706">
        <w:rPr>
          <w:rFonts w:ascii="Times New Roman" w:hAnsi="Times New Roman" w:cs="Times New Roman"/>
          <w:sz w:val="24"/>
          <w:szCs w:val="24"/>
        </w:rPr>
        <w:t xml:space="preserve">rotation </w:t>
      </w:r>
      <w:r w:rsidR="00385300">
        <w:rPr>
          <w:rFonts w:ascii="Times New Roman" w:hAnsi="Times New Roman" w:cs="Times New Roman"/>
          <w:sz w:val="24"/>
          <w:szCs w:val="24"/>
        </w:rPr>
        <w:t xml:space="preserve">age shortens to </w:t>
      </w:r>
      <w:r w:rsidR="001C5AD4">
        <w:rPr>
          <w:rFonts w:ascii="Times New Roman" w:hAnsi="Times New Roman" w:cs="Times New Roman"/>
          <w:sz w:val="24"/>
          <w:szCs w:val="24"/>
        </w:rPr>
        <w:t xml:space="preserve">a </w:t>
      </w:r>
      <w:r w:rsidR="00385300">
        <w:rPr>
          <w:rFonts w:ascii="Times New Roman" w:hAnsi="Times New Roman" w:cs="Times New Roman"/>
          <w:sz w:val="24"/>
          <w:szCs w:val="24"/>
        </w:rPr>
        <w:t>surprising 29.8</w:t>
      </w:r>
      <w:r w:rsidR="005D7F21">
        <w:rPr>
          <w:rFonts w:ascii="Times New Roman" w:hAnsi="Times New Roman" w:cs="Times New Roman"/>
          <w:sz w:val="24"/>
          <w:szCs w:val="24"/>
        </w:rPr>
        <w:t>6</w:t>
      </w:r>
      <w:r w:rsidR="00385300">
        <w:rPr>
          <w:rFonts w:ascii="Times New Roman" w:hAnsi="Times New Roman" w:cs="Times New Roman"/>
          <w:sz w:val="24"/>
          <w:szCs w:val="24"/>
        </w:rPr>
        <w:t xml:space="preserve"> years</w:t>
      </w:r>
      <w:r w:rsidR="00E50618">
        <w:rPr>
          <w:rFonts w:ascii="Times New Roman" w:hAnsi="Times New Roman" w:cs="Times New Roman"/>
          <w:sz w:val="24"/>
          <w:szCs w:val="24"/>
        </w:rPr>
        <w:t xml:space="preserve"> </w:t>
      </w:r>
      <w:r w:rsidR="007459CB">
        <w:rPr>
          <w:rFonts w:ascii="Times New Roman" w:hAnsi="Times New Roman" w:cs="Times New Roman"/>
          <w:sz w:val="24"/>
          <w:szCs w:val="24"/>
        </w:rPr>
        <w:t xml:space="preserve">and </w:t>
      </w:r>
      <w:r w:rsidR="00E50618">
        <w:rPr>
          <w:rFonts w:ascii="Times New Roman" w:hAnsi="Times New Roman" w:cs="Times New Roman"/>
          <w:sz w:val="24"/>
          <w:szCs w:val="24"/>
        </w:rPr>
        <w:t>an average LEV</w:t>
      </w:r>
      <w:r w:rsidR="00E50618">
        <w:rPr>
          <w:rFonts w:ascii="Times New Roman" w:hAnsi="Times New Roman" w:cs="Times New Roman"/>
          <w:sz w:val="24"/>
          <w:szCs w:val="24"/>
          <w:vertAlign w:val="subscript"/>
        </w:rPr>
        <w:t>1</w:t>
      </w:r>
      <w:r w:rsidR="00E50618">
        <w:rPr>
          <w:rFonts w:ascii="Times New Roman" w:hAnsi="Times New Roman" w:cs="Times New Roman"/>
          <w:sz w:val="24"/>
          <w:szCs w:val="24"/>
        </w:rPr>
        <w:t xml:space="preserve"> of $2771.68</w:t>
      </w:r>
      <w:r w:rsidR="00FE0ABB">
        <w:rPr>
          <w:rFonts w:ascii="Times New Roman" w:hAnsi="Times New Roman" w:cs="Times New Roman"/>
          <w:sz w:val="24"/>
          <w:szCs w:val="24"/>
        </w:rPr>
        <w:t xml:space="preserve">/A.  </w:t>
      </w:r>
      <w:r w:rsidR="00E50618">
        <w:rPr>
          <w:rFonts w:ascii="Times New Roman" w:hAnsi="Times New Roman" w:cs="Times New Roman"/>
          <w:sz w:val="24"/>
          <w:szCs w:val="24"/>
        </w:rPr>
        <w:t xml:space="preserve"> </w:t>
      </w:r>
      <w:r w:rsidR="001F1353">
        <w:rPr>
          <w:rFonts w:ascii="Times New Roman" w:hAnsi="Times New Roman" w:cs="Times New Roman"/>
          <w:sz w:val="24"/>
          <w:szCs w:val="24"/>
        </w:rPr>
        <w:t>T</w:t>
      </w:r>
      <w:r w:rsidR="003C17FA">
        <w:rPr>
          <w:rFonts w:ascii="Times New Roman" w:hAnsi="Times New Roman" w:cs="Times New Roman"/>
          <w:sz w:val="24"/>
          <w:szCs w:val="24"/>
        </w:rPr>
        <w:t>he former is</w:t>
      </w:r>
      <w:r w:rsidR="0057752A">
        <w:rPr>
          <w:rFonts w:ascii="Times New Roman" w:hAnsi="Times New Roman" w:cs="Times New Roman"/>
          <w:sz w:val="24"/>
          <w:szCs w:val="24"/>
        </w:rPr>
        <w:t xml:space="preserve"> </w:t>
      </w:r>
      <w:r w:rsidR="0053229C">
        <w:rPr>
          <w:rFonts w:ascii="Times New Roman" w:hAnsi="Times New Roman" w:cs="Times New Roman"/>
          <w:sz w:val="24"/>
          <w:szCs w:val="24"/>
        </w:rPr>
        <w:t xml:space="preserve">even </w:t>
      </w:r>
      <w:r w:rsidR="00385300">
        <w:rPr>
          <w:rFonts w:ascii="Times New Roman" w:hAnsi="Times New Roman" w:cs="Times New Roman"/>
          <w:sz w:val="24"/>
          <w:szCs w:val="24"/>
        </w:rPr>
        <w:t xml:space="preserve">shorter than the </w:t>
      </w:r>
      <w:r w:rsidR="00723A07">
        <w:rPr>
          <w:rFonts w:ascii="Times New Roman" w:hAnsi="Times New Roman" w:cs="Times New Roman"/>
          <w:sz w:val="24"/>
          <w:szCs w:val="24"/>
        </w:rPr>
        <w:t xml:space="preserve">rotation age of </w:t>
      </w:r>
      <w:r w:rsidR="00385300">
        <w:rPr>
          <w:rFonts w:ascii="Times New Roman" w:hAnsi="Times New Roman" w:cs="Times New Roman"/>
          <w:sz w:val="24"/>
          <w:szCs w:val="24"/>
        </w:rPr>
        <w:t xml:space="preserve">31 years </w:t>
      </w:r>
      <w:r w:rsidR="003C17FA">
        <w:rPr>
          <w:rFonts w:ascii="Times New Roman" w:hAnsi="Times New Roman" w:cs="Times New Roman"/>
          <w:sz w:val="24"/>
          <w:szCs w:val="24"/>
        </w:rPr>
        <w:t xml:space="preserve">while the latter is </w:t>
      </w:r>
      <w:r w:rsidR="003642F7">
        <w:rPr>
          <w:rFonts w:ascii="Times New Roman" w:hAnsi="Times New Roman" w:cs="Times New Roman"/>
          <w:sz w:val="24"/>
          <w:szCs w:val="24"/>
        </w:rPr>
        <w:t xml:space="preserve">44% </w:t>
      </w:r>
      <w:r w:rsidR="003C17FA">
        <w:rPr>
          <w:rFonts w:ascii="Times New Roman" w:hAnsi="Times New Roman" w:cs="Times New Roman"/>
          <w:sz w:val="24"/>
          <w:szCs w:val="24"/>
        </w:rPr>
        <w:t xml:space="preserve">larger </w:t>
      </w:r>
      <w:r w:rsidR="00D065EC">
        <w:rPr>
          <w:rFonts w:ascii="Times New Roman" w:hAnsi="Times New Roman" w:cs="Times New Roman"/>
          <w:sz w:val="24"/>
          <w:szCs w:val="24"/>
        </w:rPr>
        <w:t xml:space="preserve">than </w:t>
      </w:r>
      <w:r w:rsidR="00385300">
        <w:rPr>
          <w:rFonts w:ascii="Times New Roman" w:hAnsi="Times New Roman" w:cs="Times New Roman"/>
          <w:sz w:val="24"/>
          <w:szCs w:val="24"/>
        </w:rPr>
        <w:t>the LEV</w:t>
      </w:r>
      <w:r w:rsidR="00385300">
        <w:rPr>
          <w:rFonts w:ascii="Times New Roman" w:hAnsi="Times New Roman" w:cs="Times New Roman"/>
          <w:sz w:val="24"/>
          <w:szCs w:val="24"/>
          <w:vertAlign w:val="subscript"/>
        </w:rPr>
        <w:t>1</w:t>
      </w:r>
      <w:r w:rsidR="00385300">
        <w:rPr>
          <w:rFonts w:ascii="Times New Roman" w:hAnsi="Times New Roman" w:cs="Times New Roman"/>
          <w:sz w:val="24"/>
          <w:szCs w:val="24"/>
        </w:rPr>
        <w:t xml:space="preserve"> of $1921.35/A under certainty.</w:t>
      </w:r>
      <w:r w:rsidR="00064018">
        <w:rPr>
          <w:rFonts w:ascii="Times New Roman" w:hAnsi="Times New Roman" w:cs="Times New Roman"/>
          <w:sz w:val="24"/>
          <w:szCs w:val="24"/>
        </w:rPr>
        <w:t xml:space="preserve">  </w:t>
      </w:r>
      <w:r w:rsidR="00080CA5">
        <w:rPr>
          <w:rFonts w:ascii="Times New Roman" w:hAnsi="Times New Roman" w:cs="Times New Roman"/>
          <w:sz w:val="24"/>
          <w:szCs w:val="24"/>
        </w:rPr>
        <w:t xml:space="preserve">Furthermore, the </w:t>
      </w:r>
      <w:r w:rsidR="00EA0BBA">
        <w:rPr>
          <w:rFonts w:ascii="Times New Roman" w:hAnsi="Times New Roman" w:cs="Times New Roman"/>
          <w:sz w:val="24"/>
          <w:szCs w:val="24"/>
        </w:rPr>
        <w:t>LEV</w:t>
      </w:r>
      <w:r w:rsidR="00EA0BBA">
        <w:rPr>
          <w:rFonts w:ascii="Times New Roman" w:hAnsi="Times New Roman" w:cs="Times New Roman"/>
          <w:sz w:val="24"/>
          <w:szCs w:val="24"/>
          <w:vertAlign w:val="subscript"/>
        </w:rPr>
        <w:t>1</w:t>
      </w:r>
      <w:r w:rsidR="00EA0BBA">
        <w:rPr>
          <w:rFonts w:ascii="Times New Roman" w:hAnsi="Times New Roman" w:cs="Times New Roman"/>
          <w:sz w:val="24"/>
          <w:szCs w:val="24"/>
        </w:rPr>
        <w:t xml:space="preserve"> </w:t>
      </w:r>
      <w:r w:rsidR="0052095D">
        <w:rPr>
          <w:rFonts w:ascii="Times New Roman" w:hAnsi="Times New Roman" w:cs="Times New Roman"/>
          <w:sz w:val="24"/>
          <w:szCs w:val="24"/>
        </w:rPr>
        <w:t>with the 10-year rolling</w:t>
      </w:r>
      <w:r w:rsidR="006D6879">
        <w:rPr>
          <w:rFonts w:ascii="Times New Roman" w:hAnsi="Times New Roman" w:cs="Times New Roman"/>
          <w:sz w:val="24"/>
          <w:szCs w:val="24"/>
        </w:rPr>
        <w:t xml:space="preserve"> </w:t>
      </w:r>
      <w:r w:rsidR="0052095D">
        <w:rPr>
          <w:rFonts w:ascii="Times New Roman" w:hAnsi="Times New Roman" w:cs="Times New Roman"/>
          <w:sz w:val="24"/>
          <w:szCs w:val="24"/>
        </w:rPr>
        <w:t xml:space="preserve">put option </w:t>
      </w:r>
      <w:r w:rsidR="00EA0BBA">
        <w:rPr>
          <w:rFonts w:ascii="Times New Roman" w:hAnsi="Times New Roman" w:cs="Times New Roman"/>
          <w:sz w:val="24"/>
          <w:szCs w:val="24"/>
        </w:rPr>
        <w:t>is only 3.5% less than</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 xml:space="preserve">that of the </w:t>
      </w:r>
      <w:r w:rsidR="00817D22">
        <w:rPr>
          <w:rFonts w:ascii="Times New Roman" w:hAnsi="Times New Roman" w:cs="Times New Roman"/>
          <w:sz w:val="24"/>
          <w:szCs w:val="24"/>
        </w:rPr>
        <w:t>15</w:t>
      </w:r>
      <w:r w:rsidR="00EA0BBA">
        <w:rPr>
          <w:rFonts w:ascii="Times New Roman" w:hAnsi="Times New Roman" w:cs="Times New Roman"/>
          <w:sz w:val="24"/>
          <w:szCs w:val="24"/>
        </w:rPr>
        <w:t>-year rolling</w:t>
      </w:r>
      <w:r w:rsidR="00EB035A">
        <w:rPr>
          <w:rFonts w:ascii="Times New Roman" w:hAnsi="Times New Roman" w:cs="Times New Roman"/>
          <w:sz w:val="24"/>
          <w:szCs w:val="24"/>
        </w:rPr>
        <w:t xml:space="preserve"> </w:t>
      </w:r>
      <w:r w:rsidR="00EA0BBA">
        <w:rPr>
          <w:rFonts w:ascii="Times New Roman" w:hAnsi="Times New Roman" w:cs="Times New Roman"/>
          <w:sz w:val="24"/>
          <w:szCs w:val="24"/>
        </w:rPr>
        <w:t>put option.</w:t>
      </w:r>
      <w:r w:rsidR="00EB035A">
        <w:rPr>
          <w:rFonts w:ascii="Times New Roman" w:hAnsi="Times New Roman" w:cs="Times New Roman"/>
          <w:sz w:val="24"/>
          <w:szCs w:val="24"/>
        </w:rPr>
        <w:t xml:space="preserve">  </w:t>
      </w:r>
      <w:r w:rsidR="00985A93">
        <w:rPr>
          <w:rFonts w:ascii="Times New Roman" w:hAnsi="Times New Roman" w:cs="Times New Roman"/>
          <w:sz w:val="24"/>
          <w:szCs w:val="24"/>
        </w:rPr>
        <w:t xml:space="preserve">As shown in Figure 2, </w:t>
      </w:r>
      <w:r w:rsidR="00B534EC">
        <w:rPr>
          <w:rFonts w:ascii="Times New Roman" w:hAnsi="Times New Roman" w:cs="Times New Roman"/>
          <w:sz w:val="24"/>
          <w:szCs w:val="24"/>
        </w:rPr>
        <w:t xml:space="preserve">the land expectation value </w:t>
      </w:r>
      <w:r w:rsidR="00985A93">
        <w:rPr>
          <w:rFonts w:ascii="Times New Roman" w:hAnsi="Times New Roman" w:cs="Times New Roman"/>
          <w:sz w:val="24"/>
          <w:szCs w:val="24"/>
        </w:rPr>
        <w:t>peak</w:t>
      </w:r>
      <w:r w:rsidR="003F6EEB">
        <w:rPr>
          <w:rFonts w:ascii="Times New Roman" w:hAnsi="Times New Roman" w:cs="Times New Roman"/>
          <w:sz w:val="24"/>
          <w:szCs w:val="24"/>
        </w:rPr>
        <w:t>s</w:t>
      </w:r>
      <w:r w:rsidR="00985A93">
        <w:rPr>
          <w:rFonts w:ascii="Times New Roman" w:hAnsi="Times New Roman" w:cs="Times New Roman"/>
          <w:sz w:val="24"/>
          <w:szCs w:val="24"/>
        </w:rPr>
        <w:t xml:space="preserve"> with the </w:t>
      </w:r>
      <w:r w:rsidR="00B534EC">
        <w:rPr>
          <w:rFonts w:ascii="Times New Roman" w:hAnsi="Times New Roman" w:cs="Times New Roman"/>
          <w:sz w:val="24"/>
          <w:szCs w:val="24"/>
        </w:rPr>
        <w:t>15-rolling put option</w:t>
      </w:r>
      <w:r w:rsidR="003F6EEB">
        <w:rPr>
          <w:rFonts w:ascii="Times New Roman" w:hAnsi="Times New Roman" w:cs="Times New Roman"/>
          <w:sz w:val="24"/>
          <w:szCs w:val="24"/>
        </w:rPr>
        <w:t xml:space="preserve">.  </w:t>
      </w:r>
      <w:r w:rsidR="00ED276E">
        <w:rPr>
          <w:rFonts w:ascii="Times New Roman" w:hAnsi="Times New Roman" w:cs="Times New Roman"/>
          <w:sz w:val="24"/>
          <w:szCs w:val="24"/>
        </w:rPr>
        <w:t xml:space="preserve">Longer rolling put options afterwards </w:t>
      </w:r>
      <w:r w:rsidR="009B53FA">
        <w:rPr>
          <w:rFonts w:ascii="Times New Roman" w:hAnsi="Times New Roman" w:cs="Times New Roman"/>
          <w:sz w:val="24"/>
          <w:szCs w:val="24"/>
        </w:rPr>
        <w:t>result in stead</w:t>
      </w:r>
      <w:r w:rsidR="006351A7">
        <w:rPr>
          <w:rFonts w:ascii="Times New Roman" w:hAnsi="Times New Roman" w:cs="Times New Roman"/>
          <w:sz w:val="24"/>
          <w:szCs w:val="24"/>
        </w:rPr>
        <w:t>ily</w:t>
      </w:r>
      <w:r w:rsidR="009B53FA">
        <w:rPr>
          <w:rFonts w:ascii="Times New Roman" w:hAnsi="Times New Roman" w:cs="Times New Roman"/>
          <w:sz w:val="24"/>
          <w:szCs w:val="24"/>
        </w:rPr>
        <w:t xml:space="preserve"> declining land expectation value</w:t>
      </w:r>
      <w:r w:rsidR="00786AE8">
        <w:rPr>
          <w:rFonts w:ascii="Times New Roman" w:hAnsi="Times New Roman" w:cs="Times New Roman"/>
          <w:sz w:val="24"/>
          <w:szCs w:val="24"/>
        </w:rPr>
        <w:t>, with that of the 40-ye</w:t>
      </w:r>
      <w:r w:rsidR="00222A43">
        <w:rPr>
          <w:rFonts w:ascii="Times New Roman" w:hAnsi="Times New Roman" w:cs="Times New Roman"/>
          <w:sz w:val="24"/>
          <w:szCs w:val="24"/>
        </w:rPr>
        <w:t>a</w:t>
      </w:r>
      <w:r w:rsidR="00786AE8">
        <w:rPr>
          <w:rFonts w:ascii="Times New Roman" w:hAnsi="Times New Roman" w:cs="Times New Roman"/>
          <w:sz w:val="24"/>
          <w:szCs w:val="24"/>
        </w:rPr>
        <w:t>r rolling</w:t>
      </w:r>
      <w:r w:rsidR="00A61504">
        <w:rPr>
          <w:rFonts w:ascii="Times New Roman" w:hAnsi="Times New Roman" w:cs="Times New Roman"/>
          <w:sz w:val="24"/>
          <w:szCs w:val="24"/>
        </w:rPr>
        <w:t xml:space="preserve"> </w:t>
      </w:r>
      <w:r w:rsidR="00786AE8">
        <w:rPr>
          <w:rFonts w:ascii="Times New Roman" w:hAnsi="Times New Roman" w:cs="Times New Roman"/>
          <w:sz w:val="24"/>
          <w:szCs w:val="24"/>
        </w:rPr>
        <w:t>put opti</w:t>
      </w:r>
      <w:r w:rsidR="00A61504">
        <w:rPr>
          <w:rFonts w:ascii="Times New Roman" w:hAnsi="Times New Roman" w:cs="Times New Roman"/>
          <w:sz w:val="24"/>
          <w:szCs w:val="24"/>
        </w:rPr>
        <w:t>o</w:t>
      </w:r>
      <w:r w:rsidR="00786AE8">
        <w:rPr>
          <w:rFonts w:ascii="Times New Roman" w:hAnsi="Times New Roman" w:cs="Times New Roman"/>
          <w:sz w:val="24"/>
          <w:szCs w:val="24"/>
        </w:rPr>
        <w:t>n</w:t>
      </w:r>
      <w:r w:rsidR="00222A43">
        <w:rPr>
          <w:rFonts w:ascii="Times New Roman" w:hAnsi="Times New Roman" w:cs="Times New Roman"/>
          <w:sz w:val="24"/>
          <w:szCs w:val="24"/>
        </w:rPr>
        <w:t xml:space="preserve"> within $6 of that of t</w:t>
      </w:r>
      <w:r w:rsidR="00EB748C">
        <w:rPr>
          <w:rFonts w:ascii="Times New Roman" w:hAnsi="Times New Roman" w:cs="Times New Roman"/>
          <w:sz w:val="24"/>
          <w:szCs w:val="24"/>
        </w:rPr>
        <w:t>h</w:t>
      </w:r>
      <w:r w:rsidR="00222A43">
        <w:rPr>
          <w:rFonts w:ascii="Times New Roman" w:hAnsi="Times New Roman" w:cs="Times New Roman"/>
          <w:sz w:val="24"/>
          <w:szCs w:val="24"/>
        </w:rPr>
        <w:t>e 55</w:t>
      </w:r>
      <w:r w:rsidR="00EB748C">
        <w:rPr>
          <w:rFonts w:ascii="Times New Roman" w:hAnsi="Times New Roman" w:cs="Times New Roman"/>
          <w:sz w:val="24"/>
          <w:szCs w:val="24"/>
        </w:rPr>
        <w:t>-</w:t>
      </w:r>
      <w:r w:rsidR="00222A43">
        <w:rPr>
          <w:rFonts w:ascii="Times New Roman" w:hAnsi="Times New Roman" w:cs="Times New Roman"/>
          <w:sz w:val="24"/>
          <w:szCs w:val="24"/>
        </w:rPr>
        <w:t xml:space="preserve">year option. </w:t>
      </w:r>
    </w:p>
    <w:p w14:paraId="6FD8524F" w14:textId="312BDD66" w:rsidR="00453B57" w:rsidRDefault="003E00B3" w:rsidP="006113B7">
      <w:pPr>
        <w:autoSpaceDE w:val="0"/>
        <w:autoSpaceDN w:val="0"/>
        <w:adjustRightInd w:val="0"/>
        <w:rPr>
          <w:rFonts w:ascii="Times New Roman" w:hAnsi="Times New Roman" w:cs="Times New Roman"/>
          <w:i/>
          <w:iCs/>
          <w:sz w:val="24"/>
          <w:szCs w:val="24"/>
        </w:rPr>
      </w:pPr>
      <w:r w:rsidRPr="00490847">
        <w:rPr>
          <w:rFonts w:ascii="Times New Roman" w:hAnsi="Times New Roman" w:cs="Times New Roman"/>
          <w:i/>
          <w:iCs/>
          <w:sz w:val="24"/>
          <w:szCs w:val="24"/>
        </w:rPr>
        <w:t>Discu</w:t>
      </w:r>
      <w:r w:rsidR="00D507B5" w:rsidRPr="00490847">
        <w:rPr>
          <w:rFonts w:ascii="Times New Roman" w:hAnsi="Times New Roman" w:cs="Times New Roman"/>
          <w:i/>
          <w:iCs/>
          <w:sz w:val="24"/>
          <w:szCs w:val="24"/>
        </w:rPr>
        <w:t>s</w:t>
      </w:r>
      <w:r w:rsidRPr="00490847">
        <w:rPr>
          <w:rFonts w:ascii="Times New Roman" w:hAnsi="Times New Roman" w:cs="Times New Roman"/>
          <w:i/>
          <w:iCs/>
          <w:sz w:val="24"/>
          <w:szCs w:val="24"/>
        </w:rPr>
        <w:t xml:space="preserve">sion </w:t>
      </w:r>
    </w:p>
    <w:p w14:paraId="02E19805" w14:textId="00A4B5E5" w:rsidR="008B414E" w:rsidRDefault="008B414E" w:rsidP="006113B7">
      <w:pPr>
        <w:autoSpaceDE w:val="0"/>
        <w:autoSpaceDN w:val="0"/>
        <w:adjustRightInd w:val="0"/>
        <w:rPr>
          <w:rFonts w:ascii="Times New Roman" w:hAnsi="Times New Roman" w:cs="Times New Roman"/>
          <w:i/>
          <w:iCs/>
          <w:sz w:val="24"/>
          <w:szCs w:val="24"/>
        </w:rPr>
      </w:pPr>
    </w:p>
    <w:p w14:paraId="39EFABE1" w14:textId="7E97156A" w:rsidR="00DD6315" w:rsidRPr="00DD6315" w:rsidRDefault="007E5E98" w:rsidP="00DD63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Regardless of the duration of the put options, </w:t>
      </w:r>
      <w:r w:rsidR="00B45F18">
        <w:rPr>
          <w:rFonts w:ascii="Times New Roman" w:hAnsi="Times New Roman" w:cs="Times New Roman"/>
          <w:sz w:val="24"/>
          <w:szCs w:val="24"/>
        </w:rPr>
        <w:t>when compared with the outcome under certainty</w:t>
      </w:r>
      <w:r w:rsidR="00EB63AD">
        <w:rPr>
          <w:rFonts w:ascii="Times New Roman" w:hAnsi="Times New Roman" w:cs="Times New Roman"/>
          <w:sz w:val="24"/>
          <w:szCs w:val="24"/>
        </w:rPr>
        <w:t xml:space="preserve"> assumption</w:t>
      </w:r>
      <w:r w:rsidR="00B45F18">
        <w:rPr>
          <w:rFonts w:ascii="Times New Roman" w:hAnsi="Times New Roman" w:cs="Times New Roman"/>
          <w:sz w:val="24"/>
          <w:szCs w:val="24"/>
        </w:rPr>
        <w:t xml:space="preserve">, </w:t>
      </w:r>
      <w:r>
        <w:rPr>
          <w:rFonts w:ascii="Times New Roman" w:hAnsi="Times New Roman" w:cs="Times New Roman"/>
          <w:sz w:val="24"/>
          <w:szCs w:val="24"/>
        </w:rPr>
        <w:t xml:space="preserve">outsourcing stumpage price uncertainty with a put option enhances </w:t>
      </w:r>
      <w:r w:rsidR="00AA3D66">
        <w:rPr>
          <w:rFonts w:ascii="Times New Roman" w:hAnsi="Times New Roman" w:cs="Times New Roman"/>
          <w:sz w:val="24"/>
          <w:szCs w:val="24"/>
        </w:rPr>
        <w:t xml:space="preserve">the </w:t>
      </w:r>
      <w:r>
        <w:rPr>
          <w:rFonts w:ascii="Times New Roman" w:hAnsi="Times New Roman" w:cs="Times New Roman"/>
          <w:sz w:val="24"/>
          <w:szCs w:val="24"/>
        </w:rPr>
        <w:t>timberland value expressed as LEV</w:t>
      </w:r>
      <w:r>
        <w:rPr>
          <w:rFonts w:ascii="Times New Roman" w:hAnsi="Times New Roman" w:cs="Times New Roman"/>
          <w:sz w:val="24"/>
          <w:szCs w:val="24"/>
          <w:vertAlign w:val="subscript"/>
        </w:rPr>
        <w:t>1</w:t>
      </w:r>
      <w:r w:rsidR="00F01897">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CA44F3">
        <w:rPr>
          <w:rFonts w:ascii="Times New Roman" w:hAnsi="Times New Roman" w:cs="Times New Roman"/>
          <w:sz w:val="24"/>
          <w:szCs w:val="24"/>
        </w:rPr>
        <w:t xml:space="preserve">Moreover, Figure 2 also </w:t>
      </w:r>
      <w:r w:rsidR="00F56AB8">
        <w:rPr>
          <w:rFonts w:ascii="Times New Roman" w:hAnsi="Times New Roman" w:cs="Times New Roman"/>
          <w:sz w:val="24"/>
          <w:szCs w:val="24"/>
        </w:rPr>
        <w:t xml:space="preserve">shows that </w:t>
      </w:r>
      <w:r w:rsidR="00C47A9E">
        <w:rPr>
          <w:rFonts w:ascii="Times New Roman" w:hAnsi="Times New Roman" w:cs="Times New Roman"/>
          <w:sz w:val="24"/>
          <w:szCs w:val="24"/>
        </w:rPr>
        <w:t xml:space="preserve">the </w:t>
      </w:r>
      <w:r w:rsidR="00300B6B">
        <w:rPr>
          <w:rFonts w:ascii="Times New Roman" w:hAnsi="Times New Roman" w:cs="Times New Roman"/>
          <w:sz w:val="24"/>
          <w:szCs w:val="24"/>
        </w:rPr>
        <w:t xml:space="preserve">duration of </w:t>
      </w:r>
      <w:r w:rsidR="005227C4">
        <w:rPr>
          <w:rFonts w:ascii="Times New Roman" w:hAnsi="Times New Roman" w:cs="Times New Roman"/>
          <w:sz w:val="24"/>
          <w:szCs w:val="24"/>
        </w:rPr>
        <w:t>the ro</w:t>
      </w:r>
      <w:r w:rsidR="00130E6C">
        <w:rPr>
          <w:rFonts w:ascii="Times New Roman" w:hAnsi="Times New Roman" w:cs="Times New Roman"/>
          <w:sz w:val="24"/>
          <w:szCs w:val="24"/>
        </w:rPr>
        <w:t>l</w:t>
      </w:r>
      <w:r w:rsidR="005227C4">
        <w:rPr>
          <w:rFonts w:ascii="Times New Roman" w:hAnsi="Times New Roman" w:cs="Times New Roman"/>
          <w:sz w:val="24"/>
          <w:szCs w:val="24"/>
        </w:rPr>
        <w:t xml:space="preserve">ling put option </w:t>
      </w:r>
      <w:r w:rsidR="00C47A9E">
        <w:rPr>
          <w:rFonts w:ascii="Times New Roman" w:hAnsi="Times New Roman" w:cs="Times New Roman"/>
          <w:sz w:val="24"/>
          <w:szCs w:val="24"/>
        </w:rPr>
        <w:t xml:space="preserve">and the </w:t>
      </w:r>
      <w:r w:rsidR="00136181">
        <w:rPr>
          <w:rFonts w:ascii="Times New Roman" w:hAnsi="Times New Roman" w:cs="Times New Roman"/>
          <w:sz w:val="24"/>
          <w:szCs w:val="24"/>
        </w:rPr>
        <w:t>average LEV</w:t>
      </w:r>
      <w:r w:rsidR="00136181">
        <w:rPr>
          <w:rFonts w:ascii="Times New Roman" w:hAnsi="Times New Roman" w:cs="Times New Roman"/>
          <w:sz w:val="24"/>
          <w:szCs w:val="24"/>
          <w:vertAlign w:val="subscript"/>
        </w:rPr>
        <w:t>1</w:t>
      </w:r>
      <w:r w:rsidR="00136181">
        <w:rPr>
          <w:rFonts w:ascii="Times New Roman" w:hAnsi="Times New Roman" w:cs="Times New Roman"/>
          <w:sz w:val="24"/>
          <w:szCs w:val="24"/>
        </w:rPr>
        <w:t xml:space="preserve"> exhi</w:t>
      </w:r>
      <w:r w:rsidR="00FB1D13">
        <w:rPr>
          <w:rFonts w:ascii="Times New Roman" w:hAnsi="Times New Roman" w:cs="Times New Roman"/>
          <w:sz w:val="24"/>
          <w:szCs w:val="24"/>
        </w:rPr>
        <w:t>bits a curvilinear relation</w:t>
      </w:r>
      <w:r w:rsidR="009959EF">
        <w:rPr>
          <w:rFonts w:ascii="Times New Roman" w:hAnsi="Times New Roman" w:cs="Times New Roman"/>
          <w:sz w:val="24"/>
          <w:szCs w:val="24"/>
        </w:rPr>
        <w:t xml:space="preserve">.  </w:t>
      </w:r>
      <w:r w:rsidR="00DD6315">
        <w:rPr>
          <w:rFonts w:ascii="Times New Roman" w:hAnsi="Times New Roman" w:cs="Times New Roman"/>
          <w:sz w:val="24"/>
          <w:szCs w:val="24"/>
        </w:rPr>
        <w:t>Since buying a full length 55-year put option</w:t>
      </w:r>
      <w:r w:rsidR="00505A5F">
        <w:rPr>
          <w:rFonts w:ascii="Times New Roman" w:hAnsi="Times New Roman" w:cs="Times New Roman"/>
          <w:sz w:val="24"/>
          <w:szCs w:val="24"/>
        </w:rPr>
        <w:t xml:space="preserve"> means the forest landowner is extremely </w:t>
      </w:r>
      <w:r w:rsidR="008F04CE">
        <w:rPr>
          <w:rFonts w:ascii="Times New Roman" w:hAnsi="Times New Roman" w:cs="Times New Roman"/>
          <w:sz w:val="24"/>
          <w:szCs w:val="24"/>
        </w:rPr>
        <w:t xml:space="preserve">risk averse, wanting to cover all </w:t>
      </w:r>
      <w:r w:rsidR="00944920">
        <w:rPr>
          <w:rFonts w:ascii="Times New Roman" w:hAnsi="Times New Roman" w:cs="Times New Roman"/>
          <w:sz w:val="24"/>
          <w:szCs w:val="24"/>
        </w:rPr>
        <w:t>downside risks. B</w:t>
      </w:r>
      <w:r w:rsidR="00DD6315" w:rsidRPr="00DD6315">
        <w:rPr>
          <w:rFonts w:ascii="Times New Roman" w:hAnsi="Times New Roman" w:cs="Times New Roman"/>
          <w:sz w:val="24"/>
          <w:szCs w:val="24"/>
        </w:rPr>
        <w:t>uying a shorter length of put option</w:t>
      </w:r>
      <w:r w:rsidR="00944920">
        <w:rPr>
          <w:rFonts w:ascii="Times New Roman" w:hAnsi="Times New Roman" w:cs="Times New Roman"/>
          <w:sz w:val="24"/>
          <w:szCs w:val="24"/>
        </w:rPr>
        <w:t>,</w:t>
      </w:r>
      <w:r w:rsidR="00071CD1">
        <w:rPr>
          <w:rFonts w:ascii="Times New Roman" w:hAnsi="Times New Roman" w:cs="Times New Roman"/>
          <w:sz w:val="24"/>
          <w:szCs w:val="24"/>
        </w:rPr>
        <w:t xml:space="preserve"> o</w:t>
      </w:r>
      <w:r w:rsidR="00944920">
        <w:rPr>
          <w:rFonts w:ascii="Times New Roman" w:hAnsi="Times New Roman" w:cs="Times New Roman"/>
          <w:sz w:val="24"/>
          <w:szCs w:val="24"/>
        </w:rPr>
        <w:t>n</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the</w:t>
      </w:r>
      <w:r w:rsidR="00071CD1">
        <w:rPr>
          <w:rFonts w:ascii="Times New Roman" w:hAnsi="Times New Roman" w:cs="Times New Roman"/>
          <w:sz w:val="24"/>
          <w:szCs w:val="24"/>
        </w:rPr>
        <w:t xml:space="preserve"> </w:t>
      </w:r>
      <w:r w:rsidR="00944920">
        <w:rPr>
          <w:rFonts w:ascii="Times New Roman" w:hAnsi="Times New Roman" w:cs="Times New Roman"/>
          <w:sz w:val="24"/>
          <w:szCs w:val="24"/>
        </w:rPr>
        <w:t>other hand</w:t>
      </w:r>
      <w:r w:rsidR="00071CD1">
        <w:rPr>
          <w:rFonts w:ascii="Times New Roman" w:hAnsi="Times New Roman" w:cs="Times New Roman"/>
          <w:sz w:val="24"/>
          <w:szCs w:val="24"/>
        </w:rPr>
        <w:t>,</w:t>
      </w:r>
      <w:r w:rsidR="00DD6315" w:rsidRPr="00DD6315">
        <w:rPr>
          <w:rFonts w:ascii="Times New Roman" w:hAnsi="Times New Roman" w:cs="Times New Roman"/>
          <w:sz w:val="24"/>
          <w:szCs w:val="24"/>
        </w:rPr>
        <w:t xml:space="preserve"> might </w:t>
      </w:r>
      <w:r w:rsidR="006574C2">
        <w:rPr>
          <w:rFonts w:ascii="Times New Roman" w:hAnsi="Times New Roman" w:cs="Times New Roman"/>
          <w:sz w:val="24"/>
          <w:szCs w:val="24"/>
        </w:rPr>
        <w:t xml:space="preserve">provide </w:t>
      </w:r>
      <w:r w:rsidR="00DD6315" w:rsidRPr="00DD6315">
        <w:rPr>
          <w:rFonts w:ascii="Times New Roman" w:hAnsi="Times New Roman" w:cs="Times New Roman"/>
          <w:sz w:val="24"/>
          <w:szCs w:val="24"/>
        </w:rPr>
        <w:t>a choice for people who are less risk averse and choose to cover some risks.</w:t>
      </w:r>
      <w:r w:rsidR="00D52918">
        <w:rPr>
          <w:rFonts w:ascii="Times New Roman" w:hAnsi="Times New Roman" w:cs="Times New Roman"/>
          <w:sz w:val="24"/>
          <w:szCs w:val="24"/>
        </w:rPr>
        <w:t xml:space="preserve">  </w:t>
      </w:r>
      <w:r w:rsidR="00DD6315" w:rsidRPr="00DD6315">
        <w:rPr>
          <w:rFonts w:ascii="Times New Roman" w:hAnsi="Times New Roman" w:cs="Times New Roman"/>
          <w:sz w:val="24"/>
          <w:szCs w:val="24"/>
        </w:rPr>
        <w:t>In other words, the length of put option provides a way of gauging managers’ risk preference.</w:t>
      </w:r>
      <w:r w:rsidR="00D24E01">
        <w:rPr>
          <w:rFonts w:ascii="Times New Roman" w:hAnsi="Times New Roman" w:cs="Times New Roman"/>
          <w:sz w:val="24"/>
          <w:szCs w:val="24"/>
        </w:rPr>
        <w:t xml:space="preserve">  </w:t>
      </w:r>
      <w:r w:rsidR="00A7529A">
        <w:rPr>
          <w:rFonts w:ascii="Times New Roman" w:hAnsi="Times New Roman" w:cs="Times New Roman"/>
          <w:sz w:val="24"/>
          <w:szCs w:val="24"/>
        </w:rPr>
        <w:t>The curv</w:t>
      </w:r>
      <w:r w:rsidR="00CE278C">
        <w:rPr>
          <w:rFonts w:ascii="Times New Roman" w:hAnsi="Times New Roman" w:cs="Times New Roman"/>
          <w:sz w:val="24"/>
          <w:szCs w:val="24"/>
        </w:rPr>
        <w:t>i</w:t>
      </w:r>
      <w:r w:rsidR="00A7529A">
        <w:rPr>
          <w:rFonts w:ascii="Times New Roman" w:hAnsi="Times New Roman" w:cs="Times New Roman"/>
          <w:sz w:val="24"/>
          <w:szCs w:val="24"/>
        </w:rPr>
        <w:t>linear</w:t>
      </w:r>
      <w:r w:rsidR="00CE278C">
        <w:rPr>
          <w:rFonts w:ascii="Times New Roman" w:hAnsi="Times New Roman" w:cs="Times New Roman"/>
          <w:sz w:val="24"/>
          <w:szCs w:val="24"/>
        </w:rPr>
        <w:t xml:space="preserve"> relation between </w:t>
      </w:r>
      <w:r w:rsidR="00A04631">
        <w:rPr>
          <w:rFonts w:ascii="Times New Roman" w:hAnsi="Times New Roman" w:cs="Times New Roman"/>
          <w:sz w:val="24"/>
          <w:szCs w:val="24"/>
        </w:rPr>
        <w:t>t</w:t>
      </w:r>
      <w:r w:rsidR="00CE278C">
        <w:rPr>
          <w:rFonts w:ascii="Times New Roman" w:hAnsi="Times New Roman" w:cs="Times New Roman"/>
          <w:sz w:val="24"/>
          <w:szCs w:val="24"/>
        </w:rPr>
        <w:t>he</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land expectation value and the length</w:t>
      </w:r>
      <w:r w:rsidR="00A04631">
        <w:rPr>
          <w:rFonts w:ascii="Times New Roman" w:hAnsi="Times New Roman" w:cs="Times New Roman"/>
          <w:sz w:val="24"/>
          <w:szCs w:val="24"/>
        </w:rPr>
        <w:t xml:space="preserve"> </w:t>
      </w:r>
      <w:r w:rsidR="00CE278C">
        <w:rPr>
          <w:rFonts w:ascii="Times New Roman" w:hAnsi="Times New Roman" w:cs="Times New Roman"/>
          <w:sz w:val="24"/>
          <w:szCs w:val="24"/>
        </w:rPr>
        <w:t xml:space="preserve">of the rolling put option </w:t>
      </w:r>
      <w:r w:rsidR="00A04631">
        <w:rPr>
          <w:rFonts w:ascii="Times New Roman" w:hAnsi="Times New Roman" w:cs="Times New Roman"/>
          <w:sz w:val="24"/>
          <w:szCs w:val="24"/>
        </w:rPr>
        <w:t>indicates that</w:t>
      </w:r>
      <w:r w:rsidR="00A7529A">
        <w:rPr>
          <w:rFonts w:ascii="Times New Roman" w:hAnsi="Times New Roman" w:cs="Times New Roman"/>
          <w:sz w:val="24"/>
          <w:szCs w:val="24"/>
        </w:rPr>
        <w:t xml:space="preserve"> </w:t>
      </w:r>
      <w:r w:rsidR="008C3F44">
        <w:rPr>
          <w:rFonts w:ascii="Times New Roman" w:hAnsi="Times New Roman" w:cs="Times New Roman"/>
          <w:sz w:val="24"/>
          <w:szCs w:val="24"/>
        </w:rPr>
        <w:t xml:space="preserve">a </w:t>
      </w:r>
      <w:r w:rsidR="008E5D1F">
        <w:rPr>
          <w:rFonts w:ascii="Times New Roman" w:hAnsi="Times New Roman" w:cs="Times New Roman"/>
          <w:sz w:val="24"/>
          <w:szCs w:val="24"/>
        </w:rPr>
        <w:t>specific</w:t>
      </w:r>
      <w:r w:rsidR="008C3F44">
        <w:rPr>
          <w:rFonts w:ascii="Times New Roman" w:hAnsi="Times New Roman" w:cs="Times New Roman"/>
          <w:sz w:val="24"/>
          <w:szCs w:val="24"/>
        </w:rPr>
        <w:t xml:space="preserve"> level of risk averse</w:t>
      </w:r>
      <w:r w:rsidR="00A04631" w:rsidRPr="00A04631">
        <w:rPr>
          <w:rFonts w:ascii="Times New Roman" w:hAnsi="Times New Roman" w:cs="Times New Roman"/>
          <w:sz w:val="24"/>
          <w:szCs w:val="24"/>
        </w:rPr>
        <w:t xml:space="preserve"> which maximizes LEV</w:t>
      </w:r>
      <w:r w:rsidR="00A04631" w:rsidRPr="00A04631">
        <w:rPr>
          <w:rFonts w:ascii="Times New Roman" w:hAnsi="Times New Roman" w:cs="Times New Roman"/>
          <w:sz w:val="24"/>
          <w:szCs w:val="24"/>
          <w:vertAlign w:val="subscript"/>
        </w:rPr>
        <w:t>1</w:t>
      </w:r>
      <w:r w:rsidR="00A04631" w:rsidRPr="00A04631">
        <w:rPr>
          <w:rFonts w:ascii="Times New Roman" w:hAnsi="Times New Roman" w:cs="Times New Roman"/>
          <w:sz w:val="24"/>
          <w:szCs w:val="24"/>
        </w:rPr>
        <w:t>,</w:t>
      </w:r>
      <w:r w:rsidR="00A04631" w:rsidRPr="00A04631">
        <w:rPr>
          <w:rFonts w:ascii="Times New Roman" w:hAnsi="Times New Roman" w:cs="Times New Roman"/>
          <w:sz w:val="24"/>
          <w:szCs w:val="24"/>
          <w:vertAlign w:val="subscript"/>
        </w:rPr>
        <w:t xml:space="preserve"> </w:t>
      </w:r>
      <w:r w:rsidR="002D3921">
        <w:rPr>
          <w:rFonts w:ascii="Times New Roman" w:hAnsi="Times New Roman" w:cs="Times New Roman"/>
          <w:sz w:val="24"/>
          <w:szCs w:val="24"/>
        </w:rPr>
        <w:t xml:space="preserve">reaffirming </w:t>
      </w:r>
      <w:r w:rsidR="00824F7B">
        <w:rPr>
          <w:rFonts w:ascii="Times New Roman" w:hAnsi="Times New Roman" w:cs="Times New Roman"/>
          <w:sz w:val="24"/>
          <w:szCs w:val="24"/>
        </w:rPr>
        <w:t xml:space="preserve">the finding of </w:t>
      </w:r>
      <w:r w:rsidR="00A04631" w:rsidRPr="00A04631">
        <w:rPr>
          <w:rFonts w:ascii="Times New Roman" w:hAnsi="Times New Roman" w:cs="Times New Roman"/>
          <w:sz w:val="24"/>
          <w:szCs w:val="24"/>
        </w:rPr>
        <w:t xml:space="preserve">Zhang and Chang </w:t>
      </w:r>
      <w:r w:rsidR="00824F7B">
        <w:rPr>
          <w:rFonts w:ascii="Times New Roman" w:hAnsi="Times New Roman" w:cs="Times New Roman"/>
          <w:sz w:val="24"/>
          <w:szCs w:val="24"/>
        </w:rPr>
        <w:t>(</w:t>
      </w:r>
      <w:r w:rsidR="00A04631" w:rsidRPr="00A04631">
        <w:rPr>
          <w:rFonts w:ascii="Times New Roman" w:hAnsi="Times New Roman" w:cs="Times New Roman"/>
          <w:sz w:val="24"/>
          <w:szCs w:val="24"/>
        </w:rPr>
        <w:t>2018).</w:t>
      </w:r>
    </w:p>
    <w:p w14:paraId="6B5DF6BF" w14:textId="2FFAE262" w:rsidR="00A203F8" w:rsidRDefault="00957C54" w:rsidP="007E5E98">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w:t>
      </w:r>
      <w:r w:rsidR="00DE405D">
        <w:rPr>
          <w:rFonts w:ascii="Times New Roman" w:hAnsi="Times New Roman" w:cs="Times New Roman"/>
          <w:sz w:val="24"/>
          <w:szCs w:val="24"/>
        </w:rPr>
        <w:t xml:space="preserve">the </w:t>
      </w:r>
      <w:r w:rsidR="00027485">
        <w:rPr>
          <w:rFonts w:ascii="Times New Roman" w:hAnsi="Times New Roman" w:cs="Times New Roman"/>
          <w:sz w:val="24"/>
          <w:szCs w:val="24"/>
        </w:rPr>
        <w:t>15</w:t>
      </w:r>
      <w:r w:rsidR="00DE405D">
        <w:rPr>
          <w:rFonts w:ascii="Times New Roman" w:hAnsi="Times New Roman" w:cs="Times New Roman"/>
          <w:sz w:val="24"/>
          <w:szCs w:val="24"/>
        </w:rPr>
        <w:t>-ye</w:t>
      </w:r>
      <w:r w:rsidR="00027485">
        <w:rPr>
          <w:rFonts w:ascii="Times New Roman" w:hAnsi="Times New Roman" w:cs="Times New Roman"/>
          <w:sz w:val="24"/>
          <w:szCs w:val="24"/>
        </w:rPr>
        <w:t>a</w:t>
      </w:r>
      <w:r w:rsidR="00DE405D">
        <w:rPr>
          <w:rFonts w:ascii="Times New Roman" w:hAnsi="Times New Roman" w:cs="Times New Roman"/>
          <w:sz w:val="24"/>
          <w:szCs w:val="24"/>
        </w:rPr>
        <w:t xml:space="preserve">r rolling put option produces the </w:t>
      </w:r>
      <w:r w:rsidR="00130E6C">
        <w:rPr>
          <w:rFonts w:ascii="Times New Roman" w:hAnsi="Times New Roman" w:cs="Times New Roman"/>
          <w:sz w:val="24"/>
          <w:szCs w:val="24"/>
        </w:rPr>
        <w:t xml:space="preserve">best </w:t>
      </w:r>
      <w:r w:rsidR="00264A82">
        <w:rPr>
          <w:rFonts w:ascii="Times New Roman" w:hAnsi="Times New Roman" w:cs="Times New Roman"/>
          <w:sz w:val="24"/>
          <w:szCs w:val="24"/>
        </w:rPr>
        <w:t xml:space="preserve">financial </w:t>
      </w:r>
      <w:r w:rsidR="00130E6C">
        <w:rPr>
          <w:rFonts w:ascii="Times New Roman" w:hAnsi="Times New Roman" w:cs="Times New Roman"/>
          <w:sz w:val="24"/>
          <w:szCs w:val="24"/>
        </w:rPr>
        <w:t>outcome</w:t>
      </w:r>
      <w:r w:rsidR="00925FA6">
        <w:rPr>
          <w:rFonts w:ascii="Times New Roman" w:hAnsi="Times New Roman" w:cs="Times New Roman"/>
          <w:sz w:val="24"/>
          <w:szCs w:val="24"/>
        </w:rPr>
        <w:t>, n</w:t>
      </w:r>
      <w:r w:rsidR="00B252BD">
        <w:rPr>
          <w:rFonts w:ascii="Times New Roman" w:hAnsi="Times New Roman" w:cs="Times New Roman"/>
          <w:sz w:val="24"/>
          <w:szCs w:val="24"/>
        </w:rPr>
        <w:t xml:space="preserve">ote </w:t>
      </w:r>
      <w:r w:rsidR="006706BF">
        <w:rPr>
          <w:rFonts w:ascii="Times New Roman" w:hAnsi="Times New Roman" w:cs="Times New Roman"/>
          <w:sz w:val="24"/>
          <w:szCs w:val="24"/>
        </w:rPr>
        <w:t>that b</w:t>
      </w:r>
      <w:r w:rsidR="00DF47EE">
        <w:rPr>
          <w:rFonts w:ascii="Times New Roman" w:hAnsi="Times New Roman" w:cs="Times New Roman"/>
          <w:sz w:val="24"/>
          <w:szCs w:val="24"/>
        </w:rPr>
        <w:t>etween a</w:t>
      </w:r>
      <w:r w:rsidR="00760BE1">
        <w:rPr>
          <w:rFonts w:ascii="Times New Roman" w:hAnsi="Times New Roman" w:cs="Times New Roman"/>
          <w:sz w:val="24"/>
          <w:szCs w:val="24"/>
        </w:rPr>
        <w:t xml:space="preserve"> rolling </w:t>
      </w:r>
      <w:r w:rsidR="00C9035C">
        <w:rPr>
          <w:rFonts w:ascii="Times New Roman" w:hAnsi="Times New Roman" w:cs="Times New Roman"/>
          <w:sz w:val="24"/>
          <w:szCs w:val="24"/>
        </w:rPr>
        <w:t>option duration of 1</w:t>
      </w:r>
      <w:r w:rsidR="000E6855">
        <w:rPr>
          <w:rFonts w:ascii="Times New Roman" w:hAnsi="Times New Roman" w:cs="Times New Roman"/>
          <w:sz w:val="24"/>
          <w:szCs w:val="24"/>
        </w:rPr>
        <w:t>3</w:t>
      </w:r>
      <w:r w:rsidR="00C9035C">
        <w:rPr>
          <w:rFonts w:ascii="Times New Roman" w:hAnsi="Times New Roman" w:cs="Times New Roman"/>
          <w:sz w:val="24"/>
          <w:szCs w:val="24"/>
        </w:rPr>
        <w:t xml:space="preserve"> and</w:t>
      </w:r>
      <w:r w:rsidR="007323F3">
        <w:rPr>
          <w:rFonts w:ascii="Times New Roman" w:hAnsi="Times New Roman" w:cs="Times New Roman"/>
          <w:sz w:val="24"/>
          <w:szCs w:val="24"/>
        </w:rPr>
        <w:t xml:space="preserve"> </w:t>
      </w:r>
      <w:r w:rsidR="0059292E">
        <w:rPr>
          <w:rFonts w:ascii="Times New Roman" w:hAnsi="Times New Roman" w:cs="Times New Roman"/>
          <w:sz w:val="24"/>
          <w:szCs w:val="24"/>
        </w:rPr>
        <w:t>20</w:t>
      </w:r>
      <w:r w:rsidR="00C9035C">
        <w:rPr>
          <w:rFonts w:ascii="Times New Roman" w:hAnsi="Times New Roman" w:cs="Times New Roman"/>
          <w:sz w:val="24"/>
          <w:szCs w:val="24"/>
        </w:rPr>
        <w:t xml:space="preserve">, </w:t>
      </w:r>
      <w:r w:rsidR="007323F3">
        <w:rPr>
          <w:rFonts w:ascii="Times New Roman" w:hAnsi="Times New Roman" w:cs="Times New Roman"/>
          <w:sz w:val="24"/>
          <w:szCs w:val="24"/>
        </w:rPr>
        <w:t>the</w:t>
      </w:r>
      <w:r w:rsidR="003774E9">
        <w:rPr>
          <w:rFonts w:ascii="Times New Roman" w:hAnsi="Times New Roman" w:cs="Times New Roman"/>
          <w:sz w:val="24"/>
          <w:szCs w:val="24"/>
        </w:rPr>
        <w:t>ir</w:t>
      </w:r>
      <w:r w:rsidR="007323F3">
        <w:rPr>
          <w:rFonts w:ascii="Times New Roman" w:hAnsi="Times New Roman" w:cs="Times New Roman"/>
          <w:sz w:val="24"/>
          <w:szCs w:val="24"/>
        </w:rPr>
        <w:t xml:space="preserve"> </w:t>
      </w:r>
      <w:r w:rsidR="00D4025D">
        <w:rPr>
          <w:rFonts w:ascii="Times New Roman" w:hAnsi="Times New Roman" w:cs="Times New Roman"/>
          <w:sz w:val="24"/>
          <w:szCs w:val="24"/>
        </w:rPr>
        <w:t>land expectation values</w:t>
      </w:r>
      <w:r w:rsidR="0059292E">
        <w:rPr>
          <w:rFonts w:ascii="Times New Roman" w:hAnsi="Times New Roman" w:cs="Times New Roman"/>
          <w:sz w:val="24"/>
          <w:szCs w:val="24"/>
        </w:rPr>
        <w:t xml:space="preserve"> </w:t>
      </w:r>
      <w:r w:rsidR="003774E9">
        <w:rPr>
          <w:rFonts w:ascii="Times New Roman" w:hAnsi="Times New Roman" w:cs="Times New Roman"/>
          <w:sz w:val="24"/>
          <w:szCs w:val="24"/>
        </w:rPr>
        <w:t>a</w:t>
      </w:r>
      <w:r w:rsidR="00A707A9">
        <w:rPr>
          <w:rFonts w:ascii="Times New Roman" w:hAnsi="Times New Roman" w:cs="Times New Roman"/>
          <w:sz w:val="24"/>
          <w:szCs w:val="24"/>
        </w:rPr>
        <w:t>r</w:t>
      </w:r>
      <w:r w:rsidR="003774E9">
        <w:rPr>
          <w:rFonts w:ascii="Times New Roman" w:hAnsi="Times New Roman" w:cs="Times New Roman"/>
          <w:sz w:val="24"/>
          <w:szCs w:val="24"/>
        </w:rPr>
        <w:t xml:space="preserve">e within $45/A </w:t>
      </w:r>
      <w:r w:rsidR="00FD4BB8">
        <w:rPr>
          <w:rFonts w:ascii="Times New Roman" w:hAnsi="Times New Roman" w:cs="Times New Roman"/>
          <w:sz w:val="24"/>
          <w:szCs w:val="24"/>
        </w:rPr>
        <w:t xml:space="preserve">or 1.6% </w:t>
      </w:r>
      <w:r w:rsidR="003774E9">
        <w:rPr>
          <w:rFonts w:ascii="Times New Roman" w:hAnsi="Times New Roman" w:cs="Times New Roman"/>
          <w:sz w:val="24"/>
          <w:szCs w:val="24"/>
        </w:rPr>
        <w:t xml:space="preserve">of that </w:t>
      </w:r>
      <w:r w:rsidR="00364076">
        <w:rPr>
          <w:rFonts w:ascii="Times New Roman" w:hAnsi="Times New Roman" w:cs="Times New Roman"/>
          <w:sz w:val="24"/>
          <w:szCs w:val="24"/>
        </w:rPr>
        <w:t xml:space="preserve">of </w:t>
      </w:r>
      <w:r w:rsidR="00DD38A9">
        <w:rPr>
          <w:rFonts w:ascii="Times New Roman" w:hAnsi="Times New Roman" w:cs="Times New Roman"/>
          <w:sz w:val="24"/>
          <w:szCs w:val="24"/>
        </w:rPr>
        <w:t xml:space="preserve">the </w:t>
      </w:r>
      <w:r w:rsidR="00364076">
        <w:rPr>
          <w:rFonts w:ascii="Times New Roman" w:hAnsi="Times New Roman" w:cs="Times New Roman"/>
          <w:sz w:val="24"/>
          <w:szCs w:val="24"/>
        </w:rPr>
        <w:t>15 years</w:t>
      </w:r>
      <w:r w:rsidR="009072B3">
        <w:rPr>
          <w:rFonts w:ascii="Times New Roman" w:hAnsi="Times New Roman" w:cs="Times New Roman"/>
          <w:sz w:val="24"/>
          <w:szCs w:val="24"/>
        </w:rPr>
        <w:t xml:space="preserve">, suggesting that </w:t>
      </w:r>
      <w:r w:rsidR="00CD7E0F">
        <w:rPr>
          <w:rFonts w:ascii="Times New Roman" w:hAnsi="Times New Roman" w:cs="Times New Roman"/>
          <w:sz w:val="24"/>
          <w:szCs w:val="24"/>
        </w:rPr>
        <w:t>the length of the rol</w:t>
      </w:r>
      <w:r w:rsidR="004363F9">
        <w:rPr>
          <w:rFonts w:ascii="Times New Roman" w:hAnsi="Times New Roman" w:cs="Times New Roman"/>
          <w:sz w:val="24"/>
          <w:szCs w:val="24"/>
        </w:rPr>
        <w:t xml:space="preserve">ling put option </w:t>
      </w:r>
      <w:r w:rsidR="00700F4F">
        <w:rPr>
          <w:rFonts w:ascii="Times New Roman" w:hAnsi="Times New Roman" w:cs="Times New Roman"/>
          <w:sz w:val="24"/>
          <w:szCs w:val="24"/>
        </w:rPr>
        <w:t>makes</w:t>
      </w:r>
      <w:r w:rsidR="003825F2">
        <w:rPr>
          <w:rFonts w:ascii="Times New Roman" w:hAnsi="Times New Roman" w:cs="Times New Roman"/>
          <w:sz w:val="24"/>
          <w:szCs w:val="24"/>
        </w:rPr>
        <w:t xml:space="preserve"> a </w:t>
      </w:r>
      <w:r w:rsidR="004363F9">
        <w:rPr>
          <w:rFonts w:ascii="Times New Roman" w:hAnsi="Times New Roman" w:cs="Times New Roman"/>
          <w:sz w:val="24"/>
          <w:szCs w:val="24"/>
        </w:rPr>
        <w:t>relatively</w:t>
      </w:r>
      <w:r w:rsidR="003825F2">
        <w:rPr>
          <w:rFonts w:ascii="Times New Roman" w:hAnsi="Times New Roman" w:cs="Times New Roman"/>
          <w:sz w:val="24"/>
          <w:szCs w:val="24"/>
        </w:rPr>
        <w:t xml:space="preserve"> small difference with</w:t>
      </w:r>
      <w:r w:rsidR="00B25DFD">
        <w:rPr>
          <w:rFonts w:ascii="Times New Roman" w:hAnsi="Times New Roman" w:cs="Times New Roman"/>
          <w:sz w:val="24"/>
          <w:szCs w:val="24"/>
        </w:rPr>
        <w:t xml:space="preserve">in the neighborhood of the optimal rolling put option length. </w:t>
      </w:r>
      <w:r w:rsidR="00844848">
        <w:rPr>
          <w:rFonts w:ascii="Times New Roman" w:hAnsi="Times New Roman" w:cs="Times New Roman"/>
          <w:sz w:val="24"/>
          <w:szCs w:val="24"/>
        </w:rPr>
        <w:t xml:space="preserve"> </w:t>
      </w:r>
      <w:r w:rsidR="005B138C">
        <w:rPr>
          <w:rFonts w:ascii="Times New Roman" w:hAnsi="Times New Roman" w:cs="Times New Roman"/>
          <w:sz w:val="24"/>
          <w:szCs w:val="24"/>
        </w:rPr>
        <w:t>Further, t</w:t>
      </w:r>
      <w:r w:rsidR="00856939">
        <w:rPr>
          <w:rFonts w:ascii="Times New Roman" w:hAnsi="Times New Roman" w:cs="Times New Roman"/>
          <w:sz w:val="24"/>
          <w:szCs w:val="24"/>
        </w:rPr>
        <w:t>he surprising</w:t>
      </w:r>
      <w:r w:rsidR="005B138C">
        <w:rPr>
          <w:rFonts w:ascii="Times New Roman" w:hAnsi="Times New Roman" w:cs="Times New Roman"/>
          <w:sz w:val="24"/>
          <w:szCs w:val="24"/>
        </w:rPr>
        <w:t>ly</w:t>
      </w:r>
      <w:r w:rsidR="00856939">
        <w:rPr>
          <w:rFonts w:ascii="Times New Roman" w:hAnsi="Times New Roman" w:cs="Times New Roman"/>
          <w:sz w:val="24"/>
          <w:szCs w:val="24"/>
        </w:rPr>
        <w:t xml:space="preserve"> </w:t>
      </w:r>
      <w:r w:rsidR="00516A1C">
        <w:rPr>
          <w:rFonts w:ascii="Times New Roman" w:hAnsi="Times New Roman" w:cs="Times New Roman"/>
          <w:sz w:val="24"/>
          <w:szCs w:val="24"/>
        </w:rPr>
        <w:t xml:space="preserve">small difference </w:t>
      </w:r>
      <w:r w:rsidR="004E0223">
        <w:rPr>
          <w:rFonts w:ascii="Times New Roman" w:hAnsi="Times New Roman" w:cs="Times New Roman"/>
          <w:sz w:val="24"/>
          <w:szCs w:val="24"/>
        </w:rPr>
        <w:t xml:space="preserve">in </w:t>
      </w:r>
      <w:r w:rsidR="00516A1C">
        <w:rPr>
          <w:rFonts w:ascii="Times New Roman" w:hAnsi="Times New Roman" w:cs="Times New Roman"/>
          <w:sz w:val="24"/>
          <w:szCs w:val="24"/>
        </w:rPr>
        <w:t>LEV</w:t>
      </w:r>
      <w:r w:rsidR="00516A1C">
        <w:rPr>
          <w:rFonts w:ascii="Times New Roman" w:hAnsi="Times New Roman" w:cs="Times New Roman"/>
          <w:sz w:val="24"/>
          <w:szCs w:val="24"/>
          <w:vertAlign w:val="subscript"/>
        </w:rPr>
        <w:t>1</w:t>
      </w:r>
      <w:r w:rsidR="002D73C7">
        <w:rPr>
          <w:rFonts w:ascii="Times New Roman" w:hAnsi="Times New Roman" w:cs="Times New Roman"/>
          <w:sz w:val="24"/>
          <w:szCs w:val="24"/>
        </w:rPr>
        <w:t xml:space="preserve"> between a rolling 10-year and </w:t>
      </w:r>
      <w:r w:rsidR="005B138C">
        <w:rPr>
          <w:rFonts w:ascii="Times New Roman" w:hAnsi="Times New Roman" w:cs="Times New Roman"/>
          <w:sz w:val="24"/>
          <w:szCs w:val="24"/>
        </w:rPr>
        <w:t>15</w:t>
      </w:r>
      <w:r w:rsidR="002D73C7">
        <w:rPr>
          <w:rFonts w:ascii="Times New Roman" w:hAnsi="Times New Roman" w:cs="Times New Roman"/>
          <w:sz w:val="24"/>
          <w:szCs w:val="24"/>
        </w:rPr>
        <w:t xml:space="preserve">-year put options </w:t>
      </w:r>
      <w:r w:rsidR="005869D8">
        <w:rPr>
          <w:rFonts w:ascii="Times New Roman" w:hAnsi="Times New Roman" w:cs="Times New Roman"/>
          <w:sz w:val="24"/>
          <w:szCs w:val="24"/>
        </w:rPr>
        <w:t xml:space="preserve">of </w:t>
      </w:r>
      <w:r w:rsidR="00EA2014">
        <w:rPr>
          <w:rFonts w:ascii="Times New Roman" w:hAnsi="Times New Roman" w:cs="Times New Roman"/>
          <w:sz w:val="24"/>
          <w:szCs w:val="24"/>
        </w:rPr>
        <w:t xml:space="preserve">only </w:t>
      </w:r>
      <w:r w:rsidR="00567631">
        <w:rPr>
          <w:rFonts w:ascii="Times New Roman" w:hAnsi="Times New Roman" w:cs="Times New Roman"/>
          <w:sz w:val="24"/>
          <w:szCs w:val="24"/>
        </w:rPr>
        <w:t>$101.27/A</w:t>
      </w:r>
      <w:r w:rsidR="00B27CFF">
        <w:rPr>
          <w:rFonts w:ascii="Times New Roman" w:hAnsi="Times New Roman" w:cs="Times New Roman"/>
          <w:sz w:val="24"/>
          <w:szCs w:val="24"/>
        </w:rPr>
        <w:t xml:space="preserve"> ($</w:t>
      </w:r>
      <w:r w:rsidR="000C6FAD">
        <w:rPr>
          <w:rFonts w:ascii="Times New Roman" w:hAnsi="Times New Roman" w:cs="Times New Roman"/>
          <w:sz w:val="24"/>
          <w:szCs w:val="24"/>
        </w:rPr>
        <w:t>2872.95-2771.68)</w:t>
      </w:r>
      <w:r w:rsidR="00E40394">
        <w:rPr>
          <w:rFonts w:ascii="Times New Roman" w:hAnsi="Times New Roman" w:cs="Times New Roman"/>
          <w:sz w:val="24"/>
          <w:szCs w:val="24"/>
        </w:rPr>
        <w:t xml:space="preserve"> or 3.5%</w:t>
      </w:r>
      <w:r w:rsidR="006176DA">
        <w:rPr>
          <w:rFonts w:ascii="Times New Roman" w:hAnsi="Times New Roman" w:cs="Times New Roman"/>
          <w:sz w:val="24"/>
          <w:szCs w:val="24"/>
        </w:rPr>
        <w:t xml:space="preserve"> seems to suggest that </w:t>
      </w:r>
      <w:r w:rsidR="008851AC">
        <w:rPr>
          <w:rFonts w:ascii="Times New Roman" w:hAnsi="Times New Roman" w:cs="Times New Roman"/>
          <w:sz w:val="24"/>
          <w:szCs w:val="24"/>
        </w:rPr>
        <w:t xml:space="preserve">for the </w:t>
      </w:r>
      <w:r w:rsidR="00081981">
        <w:rPr>
          <w:rFonts w:ascii="Times New Roman" w:hAnsi="Times New Roman" w:cs="Times New Roman"/>
          <w:sz w:val="24"/>
          <w:szCs w:val="24"/>
        </w:rPr>
        <w:t xml:space="preserve">current example </w:t>
      </w:r>
      <w:r w:rsidR="00BB4434">
        <w:rPr>
          <w:rFonts w:ascii="Times New Roman" w:hAnsi="Times New Roman" w:cs="Times New Roman"/>
          <w:sz w:val="24"/>
          <w:szCs w:val="24"/>
        </w:rPr>
        <w:t xml:space="preserve">too </w:t>
      </w:r>
      <w:r w:rsidR="00E25FD9">
        <w:rPr>
          <w:rFonts w:ascii="Times New Roman" w:hAnsi="Times New Roman" w:cs="Times New Roman"/>
          <w:sz w:val="24"/>
          <w:szCs w:val="24"/>
        </w:rPr>
        <w:t xml:space="preserve">much </w:t>
      </w:r>
      <w:r w:rsidR="004F4F3E">
        <w:rPr>
          <w:rFonts w:ascii="Times New Roman" w:hAnsi="Times New Roman" w:cs="Times New Roman"/>
          <w:sz w:val="24"/>
          <w:szCs w:val="24"/>
        </w:rPr>
        <w:t xml:space="preserve">risk </w:t>
      </w:r>
      <w:r w:rsidR="00E25FD9">
        <w:rPr>
          <w:rFonts w:ascii="Times New Roman" w:hAnsi="Times New Roman" w:cs="Times New Roman"/>
          <w:sz w:val="24"/>
          <w:szCs w:val="24"/>
        </w:rPr>
        <w:t>taking</w:t>
      </w:r>
      <w:r w:rsidR="000B3AEB">
        <w:rPr>
          <w:rFonts w:ascii="Times New Roman" w:hAnsi="Times New Roman" w:cs="Times New Roman"/>
          <w:sz w:val="24"/>
          <w:szCs w:val="24"/>
        </w:rPr>
        <w:t xml:space="preserve">, while not advisable, </w:t>
      </w:r>
      <w:r w:rsidR="004F4F3E">
        <w:rPr>
          <w:rFonts w:ascii="Times New Roman" w:hAnsi="Times New Roman" w:cs="Times New Roman"/>
          <w:sz w:val="24"/>
          <w:szCs w:val="24"/>
        </w:rPr>
        <w:t xml:space="preserve">may not </w:t>
      </w:r>
      <w:r w:rsidR="00302D3A">
        <w:rPr>
          <w:rFonts w:ascii="Times New Roman" w:hAnsi="Times New Roman" w:cs="Times New Roman"/>
          <w:sz w:val="24"/>
          <w:szCs w:val="24"/>
        </w:rPr>
        <w:t xml:space="preserve">carry a high price.  </w:t>
      </w:r>
      <w:r w:rsidR="000B3AEB">
        <w:rPr>
          <w:rFonts w:ascii="Times New Roman" w:hAnsi="Times New Roman" w:cs="Times New Roman"/>
          <w:sz w:val="24"/>
          <w:szCs w:val="24"/>
        </w:rPr>
        <w:t xml:space="preserve">On the other hand, </w:t>
      </w:r>
      <w:r w:rsidR="00F61BE0">
        <w:rPr>
          <w:rFonts w:ascii="Times New Roman" w:hAnsi="Times New Roman" w:cs="Times New Roman"/>
          <w:sz w:val="24"/>
          <w:szCs w:val="24"/>
        </w:rPr>
        <w:t>forestland owners may want to sh</w:t>
      </w:r>
      <w:r w:rsidR="00DD0F18">
        <w:rPr>
          <w:rFonts w:ascii="Times New Roman" w:hAnsi="Times New Roman" w:cs="Times New Roman"/>
          <w:sz w:val="24"/>
          <w:szCs w:val="24"/>
        </w:rPr>
        <w:t>un away from choosing longer rolling puts, wh</w:t>
      </w:r>
      <w:r w:rsidR="00F371ED">
        <w:rPr>
          <w:rFonts w:ascii="Times New Roman" w:hAnsi="Times New Roman" w:cs="Times New Roman"/>
          <w:sz w:val="24"/>
          <w:szCs w:val="24"/>
        </w:rPr>
        <w:t xml:space="preserve">ich results in significantly lower land expectation values.  </w:t>
      </w:r>
      <w:r w:rsidR="00330AE4">
        <w:rPr>
          <w:rFonts w:ascii="Times New Roman" w:hAnsi="Times New Roman" w:cs="Times New Roman"/>
          <w:sz w:val="24"/>
          <w:szCs w:val="24"/>
        </w:rPr>
        <w:t xml:space="preserve">Surely, </w:t>
      </w:r>
      <w:r w:rsidR="009D0425">
        <w:rPr>
          <w:rFonts w:ascii="Times New Roman" w:hAnsi="Times New Roman" w:cs="Times New Roman"/>
          <w:sz w:val="24"/>
          <w:szCs w:val="24"/>
        </w:rPr>
        <w:t>a</w:t>
      </w:r>
      <w:r w:rsidR="00AC611C">
        <w:rPr>
          <w:rFonts w:ascii="Times New Roman" w:hAnsi="Times New Roman" w:cs="Times New Roman"/>
          <w:sz w:val="24"/>
          <w:szCs w:val="24"/>
        </w:rPr>
        <w:t xml:space="preserve">dditional research </w:t>
      </w:r>
      <w:r w:rsidR="00FA73B4">
        <w:rPr>
          <w:rFonts w:ascii="Times New Roman" w:hAnsi="Times New Roman" w:cs="Times New Roman"/>
          <w:sz w:val="24"/>
          <w:szCs w:val="24"/>
        </w:rPr>
        <w:t xml:space="preserve">is </w:t>
      </w:r>
      <w:r w:rsidR="0034478E">
        <w:rPr>
          <w:rFonts w:ascii="Times New Roman" w:hAnsi="Times New Roman" w:cs="Times New Roman"/>
          <w:sz w:val="24"/>
          <w:szCs w:val="24"/>
        </w:rPr>
        <w:t xml:space="preserve">required </w:t>
      </w:r>
      <w:r w:rsidR="00FA73B4">
        <w:rPr>
          <w:rFonts w:ascii="Times New Roman" w:hAnsi="Times New Roman" w:cs="Times New Roman"/>
          <w:sz w:val="24"/>
          <w:szCs w:val="24"/>
        </w:rPr>
        <w:t xml:space="preserve">to confirm </w:t>
      </w:r>
      <w:r w:rsidR="00C843B9">
        <w:rPr>
          <w:rFonts w:ascii="Times New Roman" w:hAnsi="Times New Roman" w:cs="Times New Roman"/>
          <w:sz w:val="24"/>
          <w:szCs w:val="24"/>
        </w:rPr>
        <w:t xml:space="preserve">if </w:t>
      </w:r>
      <w:r w:rsidR="003A28AB">
        <w:rPr>
          <w:rFonts w:ascii="Times New Roman" w:hAnsi="Times New Roman" w:cs="Times New Roman"/>
          <w:sz w:val="24"/>
          <w:szCs w:val="24"/>
        </w:rPr>
        <w:t>th</w:t>
      </w:r>
      <w:r w:rsidR="003277CA">
        <w:rPr>
          <w:rFonts w:ascii="Times New Roman" w:hAnsi="Times New Roman" w:cs="Times New Roman"/>
          <w:sz w:val="24"/>
          <w:szCs w:val="24"/>
        </w:rPr>
        <w:t>ese</w:t>
      </w:r>
      <w:r w:rsidR="003A28AB">
        <w:rPr>
          <w:rFonts w:ascii="Times New Roman" w:hAnsi="Times New Roman" w:cs="Times New Roman"/>
          <w:sz w:val="24"/>
          <w:szCs w:val="24"/>
        </w:rPr>
        <w:t xml:space="preserve"> </w:t>
      </w:r>
      <w:r w:rsidR="00C843B9">
        <w:rPr>
          <w:rFonts w:ascii="Times New Roman" w:hAnsi="Times New Roman" w:cs="Times New Roman"/>
          <w:sz w:val="24"/>
          <w:szCs w:val="24"/>
        </w:rPr>
        <w:t xml:space="preserve">initial </w:t>
      </w:r>
      <w:r w:rsidR="003A28AB">
        <w:rPr>
          <w:rFonts w:ascii="Times New Roman" w:hAnsi="Times New Roman" w:cs="Times New Roman"/>
          <w:sz w:val="24"/>
          <w:szCs w:val="24"/>
        </w:rPr>
        <w:t>con</w:t>
      </w:r>
      <w:r w:rsidR="00387B99">
        <w:rPr>
          <w:rFonts w:ascii="Times New Roman" w:hAnsi="Times New Roman" w:cs="Times New Roman"/>
          <w:sz w:val="24"/>
          <w:szCs w:val="24"/>
        </w:rPr>
        <w:t>clus</w:t>
      </w:r>
      <w:r w:rsidR="003A28AB">
        <w:rPr>
          <w:rFonts w:ascii="Times New Roman" w:hAnsi="Times New Roman" w:cs="Times New Roman"/>
          <w:sz w:val="24"/>
          <w:szCs w:val="24"/>
        </w:rPr>
        <w:t>ion</w:t>
      </w:r>
      <w:r w:rsidR="003277CA">
        <w:rPr>
          <w:rFonts w:ascii="Times New Roman" w:hAnsi="Times New Roman" w:cs="Times New Roman"/>
          <w:sz w:val="24"/>
          <w:szCs w:val="24"/>
        </w:rPr>
        <w:t>s</w:t>
      </w:r>
      <w:r w:rsidR="00387B99">
        <w:rPr>
          <w:rFonts w:ascii="Times New Roman" w:hAnsi="Times New Roman" w:cs="Times New Roman"/>
          <w:sz w:val="24"/>
          <w:szCs w:val="24"/>
        </w:rPr>
        <w:t xml:space="preserve"> remain </w:t>
      </w:r>
      <w:r w:rsidR="00AB5075">
        <w:rPr>
          <w:rFonts w:ascii="Times New Roman" w:hAnsi="Times New Roman" w:cs="Times New Roman"/>
          <w:sz w:val="24"/>
          <w:szCs w:val="24"/>
        </w:rPr>
        <w:t>valid</w:t>
      </w:r>
      <w:r w:rsidR="00387B99">
        <w:rPr>
          <w:rFonts w:ascii="Times New Roman" w:hAnsi="Times New Roman" w:cs="Times New Roman"/>
          <w:sz w:val="24"/>
          <w:szCs w:val="24"/>
        </w:rPr>
        <w:t xml:space="preserve"> </w:t>
      </w:r>
      <w:r w:rsidR="0069114B">
        <w:rPr>
          <w:rFonts w:ascii="Times New Roman" w:hAnsi="Times New Roman" w:cs="Times New Roman"/>
          <w:sz w:val="24"/>
          <w:szCs w:val="24"/>
        </w:rPr>
        <w:t xml:space="preserve">for stumpage prices with </w:t>
      </w:r>
      <w:r w:rsidR="00387B99">
        <w:rPr>
          <w:rFonts w:ascii="Times New Roman" w:hAnsi="Times New Roman" w:cs="Times New Roman"/>
          <w:sz w:val="24"/>
          <w:szCs w:val="24"/>
        </w:rPr>
        <w:t>wider standard deviation</w:t>
      </w:r>
      <w:r w:rsidR="00FA73B4">
        <w:rPr>
          <w:rFonts w:ascii="Times New Roman" w:hAnsi="Times New Roman" w:cs="Times New Roman"/>
          <w:sz w:val="24"/>
          <w:szCs w:val="24"/>
        </w:rPr>
        <w:t xml:space="preserve">.  </w:t>
      </w:r>
      <w:r w:rsidR="00361325">
        <w:rPr>
          <w:rFonts w:ascii="Times New Roman" w:hAnsi="Times New Roman" w:cs="Times New Roman"/>
          <w:sz w:val="24"/>
          <w:szCs w:val="24"/>
        </w:rPr>
        <w:t xml:space="preserve">Furthermore, </w:t>
      </w:r>
      <w:r w:rsidR="003C2A22">
        <w:rPr>
          <w:rFonts w:ascii="Times New Roman" w:hAnsi="Times New Roman" w:cs="Times New Roman"/>
          <w:sz w:val="24"/>
          <w:szCs w:val="24"/>
        </w:rPr>
        <w:t>as</w:t>
      </w:r>
      <w:r w:rsidR="00E31776">
        <w:rPr>
          <w:rFonts w:ascii="Times New Roman" w:hAnsi="Times New Roman" w:cs="Times New Roman"/>
          <w:sz w:val="24"/>
          <w:szCs w:val="24"/>
        </w:rPr>
        <w:t xml:space="preserve"> shown in </w:t>
      </w:r>
      <w:r w:rsidR="002816A7">
        <w:rPr>
          <w:rFonts w:ascii="Times New Roman" w:hAnsi="Times New Roman" w:cs="Times New Roman"/>
          <w:sz w:val="24"/>
          <w:szCs w:val="24"/>
        </w:rPr>
        <w:t>T</w:t>
      </w:r>
      <w:r w:rsidR="00E31776">
        <w:rPr>
          <w:rFonts w:ascii="Times New Roman" w:hAnsi="Times New Roman" w:cs="Times New Roman"/>
          <w:sz w:val="24"/>
          <w:szCs w:val="24"/>
        </w:rPr>
        <w:t>able 3,</w:t>
      </w:r>
      <w:r w:rsidR="002816A7">
        <w:rPr>
          <w:rFonts w:ascii="Times New Roman" w:hAnsi="Times New Roman" w:cs="Times New Roman"/>
          <w:sz w:val="24"/>
          <w:szCs w:val="24"/>
        </w:rPr>
        <w:t xml:space="preserve"> </w:t>
      </w:r>
      <w:r w:rsidR="00DD3408">
        <w:rPr>
          <w:rFonts w:ascii="Times New Roman" w:hAnsi="Times New Roman" w:cs="Times New Roman"/>
          <w:sz w:val="24"/>
          <w:szCs w:val="24"/>
        </w:rPr>
        <w:t xml:space="preserve">for </w:t>
      </w:r>
      <w:r w:rsidR="003312CA">
        <w:rPr>
          <w:rFonts w:ascii="Times New Roman" w:hAnsi="Times New Roman" w:cs="Times New Roman"/>
          <w:sz w:val="24"/>
          <w:szCs w:val="24"/>
        </w:rPr>
        <w:t xml:space="preserve">the 15-year rolling put option, </w:t>
      </w:r>
      <w:r w:rsidR="00DE7C1D">
        <w:rPr>
          <w:rFonts w:ascii="Times New Roman" w:hAnsi="Times New Roman" w:cs="Times New Roman"/>
          <w:sz w:val="24"/>
          <w:szCs w:val="24"/>
        </w:rPr>
        <w:t>.7% of the time timber harvest</w:t>
      </w:r>
      <w:r w:rsidR="00AF4AE1">
        <w:rPr>
          <w:rFonts w:ascii="Times New Roman" w:hAnsi="Times New Roman" w:cs="Times New Roman"/>
          <w:sz w:val="24"/>
          <w:szCs w:val="24"/>
        </w:rPr>
        <w:t>s</w:t>
      </w:r>
      <w:r w:rsidR="00DE7C1D">
        <w:rPr>
          <w:rFonts w:ascii="Times New Roman" w:hAnsi="Times New Roman" w:cs="Times New Roman"/>
          <w:sz w:val="24"/>
          <w:szCs w:val="24"/>
        </w:rPr>
        <w:t xml:space="preserve"> occur before age 20</w:t>
      </w:r>
      <w:r w:rsidR="001E6570">
        <w:rPr>
          <w:rFonts w:ascii="Times New Roman" w:hAnsi="Times New Roman" w:cs="Times New Roman"/>
          <w:sz w:val="24"/>
          <w:szCs w:val="24"/>
        </w:rPr>
        <w:t>;</w:t>
      </w:r>
      <w:r w:rsidR="00DE7C1D">
        <w:rPr>
          <w:rFonts w:ascii="Times New Roman" w:hAnsi="Times New Roman" w:cs="Times New Roman"/>
          <w:sz w:val="24"/>
          <w:szCs w:val="24"/>
        </w:rPr>
        <w:t xml:space="preserve"> </w:t>
      </w:r>
      <w:r w:rsidR="0022658B">
        <w:rPr>
          <w:rFonts w:ascii="Times New Roman" w:hAnsi="Times New Roman" w:cs="Times New Roman"/>
          <w:sz w:val="24"/>
          <w:szCs w:val="24"/>
        </w:rPr>
        <w:t xml:space="preserve">0.78% </w:t>
      </w:r>
      <w:r w:rsidR="00E655FC">
        <w:rPr>
          <w:rFonts w:ascii="Times New Roman" w:hAnsi="Times New Roman" w:cs="Times New Roman"/>
          <w:sz w:val="24"/>
          <w:szCs w:val="24"/>
        </w:rPr>
        <w:t xml:space="preserve">of the time </w:t>
      </w:r>
      <w:r w:rsidR="0022658B">
        <w:rPr>
          <w:rFonts w:ascii="Times New Roman" w:hAnsi="Times New Roman" w:cs="Times New Roman"/>
          <w:sz w:val="24"/>
          <w:szCs w:val="24"/>
        </w:rPr>
        <w:t xml:space="preserve">occur </w:t>
      </w:r>
      <w:r w:rsidR="00E655FC">
        <w:rPr>
          <w:rFonts w:ascii="Times New Roman" w:hAnsi="Times New Roman" w:cs="Times New Roman"/>
          <w:sz w:val="24"/>
          <w:szCs w:val="24"/>
        </w:rPr>
        <w:t xml:space="preserve">they occur </w:t>
      </w:r>
      <w:r w:rsidR="0036402E">
        <w:rPr>
          <w:rFonts w:ascii="Times New Roman" w:hAnsi="Times New Roman" w:cs="Times New Roman"/>
          <w:sz w:val="24"/>
          <w:szCs w:val="24"/>
        </w:rPr>
        <w:t>between 60 and 65 years</w:t>
      </w:r>
      <w:r w:rsidR="00672CDE">
        <w:rPr>
          <w:rFonts w:ascii="Times New Roman" w:hAnsi="Times New Roman" w:cs="Times New Roman"/>
          <w:sz w:val="24"/>
          <w:szCs w:val="24"/>
        </w:rPr>
        <w:t>,</w:t>
      </w:r>
      <w:r w:rsidR="0036402E">
        <w:rPr>
          <w:rFonts w:ascii="Times New Roman" w:hAnsi="Times New Roman" w:cs="Times New Roman"/>
          <w:sz w:val="24"/>
          <w:szCs w:val="24"/>
        </w:rPr>
        <w:t xml:space="preserve"> </w:t>
      </w:r>
      <w:r w:rsidR="00DE7C1D">
        <w:rPr>
          <w:rFonts w:ascii="Times New Roman" w:hAnsi="Times New Roman" w:cs="Times New Roman"/>
          <w:sz w:val="24"/>
          <w:szCs w:val="24"/>
        </w:rPr>
        <w:lastRenderedPageBreak/>
        <w:t>and .33% of the time</w:t>
      </w:r>
      <w:r w:rsidR="00FF1E1F">
        <w:rPr>
          <w:rFonts w:ascii="Times New Roman" w:hAnsi="Times New Roman" w:cs="Times New Roman"/>
          <w:sz w:val="24"/>
          <w:szCs w:val="24"/>
        </w:rPr>
        <w:t xml:space="preserve"> they occur after age 65</w:t>
      </w:r>
      <w:r w:rsidR="00680405">
        <w:rPr>
          <w:rFonts w:ascii="Times New Roman" w:hAnsi="Times New Roman" w:cs="Times New Roman"/>
          <w:sz w:val="24"/>
          <w:szCs w:val="24"/>
        </w:rPr>
        <w:t xml:space="preserve"> for a total 1.81% of the time. </w:t>
      </w:r>
      <w:r w:rsidR="00297E3E">
        <w:rPr>
          <w:rFonts w:ascii="Times New Roman" w:hAnsi="Times New Roman" w:cs="Times New Roman"/>
          <w:sz w:val="24"/>
          <w:szCs w:val="24"/>
        </w:rPr>
        <w:t xml:space="preserve"> </w:t>
      </w:r>
      <w:r w:rsidR="00D3623F">
        <w:rPr>
          <w:rFonts w:ascii="Times New Roman" w:hAnsi="Times New Roman" w:cs="Times New Roman"/>
          <w:sz w:val="24"/>
          <w:szCs w:val="24"/>
        </w:rPr>
        <w:t>T</w:t>
      </w:r>
      <w:r w:rsidR="003F7A63">
        <w:rPr>
          <w:rFonts w:ascii="Times New Roman" w:hAnsi="Times New Roman" w:cs="Times New Roman"/>
          <w:sz w:val="24"/>
          <w:szCs w:val="24"/>
        </w:rPr>
        <w:t xml:space="preserve">he financial impact of </w:t>
      </w:r>
      <w:r w:rsidR="005350A1">
        <w:rPr>
          <w:rFonts w:ascii="Times New Roman" w:hAnsi="Times New Roman" w:cs="Times New Roman"/>
          <w:sz w:val="24"/>
          <w:szCs w:val="24"/>
        </w:rPr>
        <w:t xml:space="preserve">changing </w:t>
      </w:r>
      <w:r w:rsidR="008B4C5B">
        <w:rPr>
          <w:rFonts w:ascii="Times New Roman" w:hAnsi="Times New Roman" w:cs="Times New Roman"/>
          <w:sz w:val="24"/>
          <w:szCs w:val="24"/>
        </w:rPr>
        <w:t xml:space="preserve">the starting and ending </w:t>
      </w:r>
      <w:r w:rsidR="00C90669">
        <w:rPr>
          <w:rFonts w:ascii="Times New Roman" w:hAnsi="Times New Roman" w:cs="Times New Roman"/>
          <w:sz w:val="24"/>
          <w:szCs w:val="24"/>
        </w:rPr>
        <w:t>age</w:t>
      </w:r>
      <w:r w:rsidR="005350A1">
        <w:rPr>
          <w:rFonts w:ascii="Times New Roman" w:hAnsi="Times New Roman" w:cs="Times New Roman"/>
          <w:sz w:val="24"/>
          <w:szCs w:val="24"/>
        </w:rPr>
        <w:t>s</w:t>
      </w:r>
      <w:r w:rsidR="00C90669">
        <w:rPr>
          <w:rFonts w:ascii="Times New Roman" w:hAnsi="Times New Roman" w:cs="Times New Roman"/>
          <w:sz w:val="24"/>
          <w:szCs w:val="24"/>
        </w:rPr>
        <w:t xml:space="preserve"> </w:t>
      </w:r>
      <w:r w:rsidR="005E5D00">
        <w:rPr>
          <w:rFonts w:ascii="Times New Roman" w:hAnsi="Times New Roman" w:cs="Times New Roman"/>
          <w:sz w:val="24"/>
          <w:szCs w:val="24"/>
        </w:rPr>
        <w:t xml:space="preserve">and thus the </w:t>
      </w:r>
      <w:r w:rsidR="00533676">
        <w:rPr>
          <w:rFonts w:ascii="Times New Roman" w:hAnsi="Times New Roman" w:cs="Times New Roman"/>
          <w:sz w:val="24"/>
          <w:szCs w:val="24"/>
        </w:rPr>
        <w:t>management window</w:t>
      </w:r>
      <w:r w:rsidR="008D231D">
        <w:rPr>
          <w:rFonts w:ascii="Times New Roman" w:hAnsi="Times New Roman" w:cs="Times New Roman"/>
          <w:sz w:val="24"/>
          <w:szCs w:val="24"/>
        </w:rPr>
        <w:t xml:space="preserve"> </w:t>
      </w:r>
      <w:r w:rsidR="00BA1B0D">
        <w:rPr>
          <w:rFonts w:ascii="Times New Roman" w:hAnsi="Times New Roman" w:cs="Times New Roman"/>
          <w:sz w:val="24"/>
          <w:szCs w:val="24"/>
        </w:rPr>
        <w:t>re</w:t>
      </w:r>
      <w:r w:rsidR="00C32C05">
        <w:rPr>
          <w:rFonts w:ascii="Times New Roman" w:hAnsi="Times New Roman" w:cs="Times New Roman"/>
          <w:sz w:val="24"/>
          <w:szCs w:val="24"/>
        </w:rPr>
        <w:t>pre</w:t>
      </w:r>
      <w:r w:rsidR="00BA1B0D">
        <w:rPr>
          <w:rFonts w:ascii="Times New Roman" w:hAnsi="Times New Roman" w:cs="Times New Roman"/>
          <w:sz w:val="24"/>
          <w:szCs w:val="24"/>
        </w:rPr>
        <w:t>sent</w:t>
      </w:r>
      <w:r w:rsidR="005C4A2E">
        <w:rPr>
          <w:rFonts w:ascii="Times New Roman" w:hAnsi="Times New Roman" w:cs="Times New Roman"/>
          <w:sz w:val="24"/>
          <w:szCs w:val="24"/>
        </w:rPr>
        <w:t>s</w:t>
      </w:r>
      <w:r w:rsidR="00BA1B0D">
        <w:rPr>
          <w:rFonts w:ascii="Times New Roman" w:hAnsi="Times New Roman" w:cs="Times New Roman"/>
          <w:sz w:val="24"/>
          <w:szCs w:val="24"/>
        </w:rPr>
        <w:t xml:space="preserve"> </w:t>
      </w:r>
      <w:r w:rsidR="00483779">
        <w:rPr>
          <w:rFonts w:ascii="Times New Roman" w:hAnsi="Times New Roman" w:cs="Times New Roman"/>
          <w:sz w:val="24"/>
          <w:szCs w:val="24"/>
        </w:rPr>
        <w:t>a question</w:t>
      </w:r>
      <w:r w:rsidR="00297E3E">
        <w:rPr>
          <w:rFonts w:ascii="Times New Roman" w:hAnsi="Times New Roman" w:cs="Times New Roman"/>
          <w:sz w:val="24"/>
          <w:szCs w:val="24"/>
        </w:rPr>
        <w:t xml:space="preserve"> of high </w:t>
      </w:r>
      <w:r w:rsidR="006816F1">
        <w:rPr>
          <w:rFonts w:ascii="Times New Roman" w:hAnsi="Times New Roman" w:cs="Times New Roman"/>
          <w:sz w:val="24"/>
          <w:szCs w:val="24"/>
        </w:rPr>
        <w:t>practical relevance.</w:t>
      </w:r>
      <w:r w:rsidR="002502C6">
        <w:rPr>
          <w:rFonts w:ascii="Times New Roman" w:hAnsi="Times New Roman" w:cs="Times New Roman"/>
          <w:sz w:val="24"/>
          <w:szCs w:val="24"/>
        </w:rPr>
        <w:t xml:space="preserve">  </w:t>
      </w:r>
      <w:r w:rsidR="00DC4816">
        <w:rPr>
          <w:rFonts w:ascii="Times New Roman" w:hAnsi="Times New Roman" w:cs="Times New Roman"/>
          <w:sz w:val="24"/>
          <w:szCs w:val="24"/>
        </w:rPr>
        <w:t xml:space="preserve">Lastly, </w:t>
      </w:r>
      <w:r w:rsidR="009F65B4">
        <w:rPr>
          <w:rFonts w:ascii="Times New Roman" w:hAnsi="Times New Roman" w:cs="Times New Roman"/>
          <w:sz w:val="24"/>
          <w:szCs w:val="24"/>
        </w:rPr>
        <w:t>field forestry</w:t>
      </w:r>
      <w:r w:rsidR="00212D2E">
        <w:rPr>
          <w:rFonts w:ascii="Times New Roman" w:hAnsi="Times New Roman" w:cs="Times New Roman"/>
          <w:sz w:val="24"/>
          <w:szCs w:val="24"/>
        </w:rPr>
        <w:t xml:space="preserve"> operations often</w:t>
      </w:r>
      <w:r w:rsidR="00752ABE">
        <w:rPr>
          <w:rFonts w:ascii="Times New Roman" w:hAnsi="Times New Roman" w:cs="Times New Roman"/>
          <w:sz w:val="24"/>
          <w:szCs w:val="24"/>
        </w:rPr>
        <w:t xml:space="preserve"> involve </w:t>
      </w:r>
      <w:r w:rsidR="00BC7320">
        <w:rPr>
          <w:rFonts w:ascii="Times New Roman" w:hAnsi="Times New Roman" w:cs="Times New Roman"/>
          <w:sz w:val="24"/>
          <w:szCs w:val="24"/>
        </w:rPr>
        <w:t xml:space="preserve">annual income </w:t>
      </w:r>
      <w:r w:rsidR="008718D0">
        <w:rPr>
          <w:rFonts w:ascii="Times New Roman" w:hAnsi="Times New Roman" w:cs="Times New Roman"/>
          <w:sz w:val="24"/>
          <w:szCs w:val="24"/>
        </w:rPr>
        <w:t xml:space="preserve">such as </w:t>
      </w:r>
      <w:r w:rsidR="00BC7320">
        <w:rPr>
          <w:rFonts w:ascii="Times New Roman" w:hAnsi="Times New Roman" w:cs="Times New Roman"/>
          <w:sz w:val="24"/>
          <w:szCs w:val="24"/>
        </w:rPr>
        <w:t>hunting</w:t>
      </w:r>
      <w:r w:rsidR="0050429A">
        <w:rPr>
          <w:rFonts w:ascii="Times New Roman" w:hAnsi="Times New Roman" w:cs="Times New Roman"/>
          <w:sz w:val="24"/>
          <w:szCs w:val="24"/>
        </w:rPr>
        <w:t xml:space="preserve"> </w:t>
      </w:r>
      <w:r w:rsidR="00BC7320">
        <w:rPr>
          <w:rFonts w:ascii="Times New Roman" w:hAnsi="Times New Roman" w:cs="Times New Roman"/>
          <w:sz w:val="24"/>
          <w:szCs w:val="24"/>
        </w:rPr>
        <w:t>lease,</w:t>
      </w:r>
      <w:r w:rsidR="0050429A">
        <w:rPr>
          <w:rFonts w:ascii="Times New Roman" w:hAnsi="Times New Roman" w:cs="Times New Roman"/>
          <w:sz w:val="24"/>
          <w:szCs w:val="24"/>
        </w:rPr>
        <w:t xml:space="preserve"> carbon sequestration, and other payment for ecosystem services </w:t>
      </w:r>
      <w:r w:rsidR="00752ABE">
        <w:rPr>
          <w:rFonts w:ascii="Times New Roman" w:hAnsi="Times New Roman" w:cs="Times New Roman"/>
          <w:sz w:val="24"/>
          <w:szCs w:val="24"/>
        </w:rPr>
        <w:t xml:space="preserve">as well as </w:t>
      </w:r>
      <w:r w:rsidR="008718D0">
        <w:rPr>
          <w:rFonts w:ascii="Times New Roman" w:hAnsi="Times New Roman" w:cs="Times New Roman"/>
          <w:sz w:val="24"/>
          <w:szCs w:val="24"/>
        </w:rPr>
        <w:t xml:space="preserve">annual management </w:t>
      </w:r>
      <w:r w:rsidR="000A7508">
        <w:rPr>
          <w:rFonts w:ascii="Times New Roman" w:hAnsi="Times New Roman" w:cs="Times New Roman"/>
          <w:sz w:val="24"/>
          <w:szCs w:val="24"/>
        </w:rPr>
        <w:t>expenses</w:t>
      </w:r>
      <w:r w:rsidR="00752ABE">
        <w:rPr>
          <w:rFonts w:ascii="Times New Roman" w:hAnsi="Times New Roman" w:cs="Times New Roman"/>
          <w:sz w:val="24"/>
          <w:szCs w:val="24"/>
        </w:rPr>
        <w:t xml:space="preserve">.  </w:t>
      </w:r>
      <w:r w:rsidR="00D539CC">
        <w:rPr>
          <w:rFonts w:ascii="Times New Roman" w:hAnsi="Times New Roman" w:cs="Times New Roman"/>
          <w:sz w:val="24"/>
          <w:szCs w:val="24"/>
        </w:rPr>
        <w:t>H</w:t>
      </w:r>
      <w:r w:rsidR="003665EC">
        <w:rPr>
          <w:rFonts w:ascii="Times New Roman" w:hAnsi="Times New Roman" w:cs="Times New Roman"/>
          <w:sz w:val="24"/>
          <w:szCs w:val="24"/>
        </w:rPr>
        <w:t>o</w:t>
      </w:r>
      <w:r w:rsidR="00B03DDB">
        <w:rPr>
          <w:rFonts w:ascii="Times New Roman" w:hAnsi="Times New Roman" w:cs="Times New Roman"/>
          <w:sz w:val="24"/>
          <w:szCs w:val="24"/>
        </w:rPr>
        <w:t xml:space="preserve">w such </w:t>
      </w:r>
      <w:r w:rsidR="00947C49">
        <w:rPr>
          <w:rFonts w:ascii="Times New Roman" w:hAnsi="Times New Roman" w:cs="Times New Roman"/>
          <w:sz w:val="24"/>
          <w:szCs w:val="24"/>
        </w:rPr>
        <w:t>inclusion</w:t>
      </w:r>
      <w:r w:rsidR="00864858">
        <w:rPr>
          <w:rFonts w:ascii="Times New Roman" w:hAnsi="Times New Roman" w:cs="Times New Roman"/>
          <w:sz w:val="24"/>
          <w:szCs w:val="24"/>
        </w:rPr>
        <w:t>s</w:t>
      </w:r>
      <w:r w:rsidR="00947C49">
        <w:rPr>
          <w:rFonts w:ascii="Times New Roman" w:hAnsi="Times New Roman" w:cs="Times New Roman"/>
          <w:sz w:val="24"/>
          <w:szCs w:val="24"/>
        </w:rPr>
        <w:t xml:space="preserve"> </w:t>
      </w:r>
      <w:r w:rsidR="00985241">
        <w:rPr>
          <w:rFonts w:ascii="Times New Roman" w:hAnsi="Times New Roman" w:cs="Times New Roman"/>
          <w:sz w:val="24"/>
          <w:szCs w:val="24"/>
        </w:rPr>
        <w:t xml:space="preserve">would affect the option value and consequently reservation price, </w:t>
      </w:r>
      <w:r w:rsidR="00934AAF">
        <w:rPr>
          <w:rFonts w:ascii="Times New Roman" w:hAnsi="Times New Roman" w:cs="Times New Roman"/>
          <w:sz w:val="24"/>
          <w:szCs w:val="24"/>
        </w:rPr>
        <w:t xml:space="preserve">harvest age and the financial outcome of management decisions </w:t>
      </w:r>
      <w:r w:rsidR="00C700E9">
        <w:rPr>
          <w:rFonts w:ascii="Times New Roman" w:hAnsi="Times New Roman" w:cs="Times New Roman"/>
          <w:sz w:val="24"/>
          <w:szCs w:val="24"/>
        </w:rPr>
        <w:t xml:space="preserve">awaits </w:t>
      </w:r>
      <w:r w:rsidR="00C06CEB">
        <w:rPr>
          <w:rFonts w:ascii="Times New Roman" w:hAnsi="Times New Roman" w:cs="Times New Roman"/>
          <w:sz w:val="24"/>
          <w:szCs w:val="24"/>
        </w:rPr>
        <w:t xml:space="preserve">careful </w:t>
      </w:r>
      <w:r w:rsidR="00934AAF">
        <w:rPr>
          <w:rFonts w:ascii="Times New Roman" w:hAnsi="Times New Roman" w:cs="Times New Roman"/>
          <w:sz w:val="24"/>
          <w:szCs w:val="24"/>
        </w:rPr>
        <w:t>explor</w:t>
      </w:r>
      <w:r w:rsidR="00D4652A">
        <w:rPr>
          <w:rFonts w:ascii="Times New Roman" w:hAnsi="Times New Roman" w:cs="Times New Roman"/>
          <w:sz w:val="24"/>
          <w:szCs w:val="24"/>
        </w:rPr>
        <w:t>ation</w:t>
      </w:r>
      <w:r w:rsidR="00D55390">
        <w:rPr>
          <w:rFonts w:ascii="Times New Roman" w:hAnsi="Times New Roman" w:cs="Times New Roman"/>
          <w:sz w:val="24"/>
          <w:szCs w:val="24"/>
        </w:rPr>
        <w:t>.</w:t>
      </w:r>
    </w:p>
    <w:p w14:paraId="59D5806D" w14:textId="5526EC48" w:rsidR="00950566" w:rsidRPr="00490847" w:rsidRDefault="00950566" w:rsidP="00545160">
      <w:pPr>
        <w:autoSpaceDE w:val="0"/>
        <w:autoSpaceDN w:val="0"/>
        <w:adjustRightInd w:val="0"/>
        <w:spacing w:line="480" w:lineRule="auto"/>
        <w:rPr>
          <w:rFonts w:ascii="Times New Roman" w:hAnsi="Times New Roman" w:cs="Times New Roman"/>
          <w:i/>
          <w:iCs/>
          <w:sz w:val="24"/>
          <w:szCs w:val="24"/>
        </w:rPr>
      </w:pPr>
      <w:r w:rsidRPr="00490847">
        <w:rPr>
          <w:rFonts w:ascii="Times New Roman" w:hAnsi="Times New Roman" w:cs="Times New Roman"/>
          <w:i/>
          <w:iCs/>
          <w:sz w:val="24"/>
          <w:szCs w:val="24"/>
        </w:rPr>
        <w:t>Conclusions</w:t>
      </w:r>
    </w:p>
    <w:p w14:paraId="687A127D" w14:textId="28427650" w:rsidR="006E7883" w:rsidRDefault="00725972" w:rsidP="00410F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w:t>
      </w:r>
      <w:r w:rsidR="00A95A6C">
        <w:rPr>
          <w:rFonts w:ascii="Times New Roman" w:hAnsi="Times New Roman" w:cs="Times New Roman"/>
          <w:sz w:val="24"/>
          <w:szCs w:val="24"/>
        </w:rPr>
        <w:t xml:space="preserve">ticle </w:t>
      </w:r>
      <w:r w:rsidR="00E871D5">
        <w:rPr>
          <w:rFonts w:ascii="Times New Roman" w:hAnsi="Times New Roman" w:cs="Times New Roman"/>
          <w:sz w:val="24"/>
          <w:szCs w:val="24"/>
        </w:rPr>
        <w:t>demonstrate</w:t>
      </w:r>
      <w:r w:rsidR="00643E2E">
        <w:rPr>
          <w:rFonts w:ascii="Times New Roman" w:hAnsi="Times New Roman" w:cs="Times New Roman"/>
          <w:sz w:val="24"/>
          <w:szCs w:val="24"/>
        </w:rPr>
        <w:t>s</w:t>
      </w:r>
      <w:r w:rsidR="00E871D5">
        <w:rPr>
          <w:rFonts w:ascii="Times New Roman" w:hAnsi="Times New Roman" w:cs="Times New Roman"/>
          <w:sz w:val="24"/>
          <w:szCs w:val="24"/>
        </w:rPr>
        <w:t xml:space="preserve"> that </w:t>
      </w:r>
      <w:r w:rsidR="008F40EE">
        <w:rPr>
          <w:rFonts w:ascii="Times New Roman" w:hAnsi="Times New Roman" w:cs="Times New Roman"/>
          <w:sz w:val="24"/>
          <w:szCs w:val="24"/>
        </w:rPr>
        <w:t xml:space="preserve">the </w:t>
      </w:r>
      <w:r w:rsidR="00E871D5">
        <w:rPr>
          <w:rFonts w:ascii="Times New Roman" w:hAnsi="Times New Roman" w:cs="Times New Roman"/>
          <w:sz w:val="24"/>
          <w:szCs w:val="24"/>
        </w:rPr>
        <w:t xml:space="preserve">American put option can </w:t>
      </w:r>
      <w:r w:rsidR="00471DF1">
        <w:rPr>
          <w:rFonts w:ascii="Times New Roman" w:hAnsi="Times New Roman" w:cs="Times New Roman"/>
          <w:sz w:val="24"/>
          <w:szCs w:val="24"/>
        </w:rPr>
        <w:t xml:space="preserve">be used effectively to outsource </w:t>
      </w:r>
      <w:r w:rsidR="00583012">
        <w:rPr>
          <w:rFonts w:ascii="Times New Roman" w:hAnsi="Times New Roman" w:cs="Times New Roman"/>
          <w:sz w:val="24"/>
          <w:szCs w:val="24"/>
        </w:rPr>
        <w:t xml:space="preserve">stumpage </w:t>
      </w:r>
      <w:r w:rsidR="00A95A6C">
        <w:rPr>
          <w:rFonts w:ascii="Times New Roman" w:hAnsi="Times New Roman" w:cs="Times New Roman"/>
          <w:sz w:val="24"/>
          <w:szCs w:val="24"/>
        </w:rPr>
        <w:t xml:space="preserve">price uncertainty </w:t>
      </w:r>
      <w:r w:rsidR="00C13D2A">
        <w:rPr>
          <w:rFonts w:ascii="Times New Roman" w:hAnsi="Times New Roman" w:cs="Times New Roman"/>
          <w:sz w:val="24"/>
          <w:szCs w:val="24"/>
        </w:rPr>
        <w:t xml:space="preserve">and </w:t>
      </w:r>
      <w:r w:rsidR="00A11835">
        <w:rPr>
          <w:rFonts w:ascii="Times New Roman" w:hAnsi="Times New Roman" w:cs="Times New Roman"/>
          <w:sz w:val="24"/>
          <w:szCs w:val="24"/>
        </w:rPr>
        <w:t xml:space="preserve">enhance </w:t>
      </w:r>
      <w:r w:rsidR="00210656">
        <w:rPr>
          <w:rFonts w:ascii="Times New Roman" w:hAnsi="Times New Roman" w:cs="Times New Roman"/>
          <w:sz w:val="24"/>
          <w:szCs w:val="24"/>
        </w:rPr>
        <w:t>the land expectation value</w:t>
      </w:r>
      <w:r w:rsidR="00991794">
        <w:rPr>
          <w:rFonts w:ascii="Times New Roman" w:hAnsi="Times New Roman" w:cs="Times New Roman"/>
          <w:sz w:val="24"/>
          <w:szCs w:val="24"/>
        </w:rPr>
        <w:t>.</w:t>
      </w:r>
      <w:r w:rsidR="002C0C46">
        <w:rPr>
          <w:rFonts w:ascii="Times New Roman" w:hAnsi="Times New Roman" w:cs="Times New Roman"/>
          <w:sz w:val="24"/>
          <w:szCs w:val="24"/>
        </w:rPr>
        <w:t xml:space="preserve">  </w:t>
      </w:r>
      <w:r w:rsidR="006062D6" w:rsidRPr="00F35B81">
        <w:rPr>
          <w:rFonts w:ascii="Times New Roman" w:hAnsi="Times New Roman" w:cs="Times New Roman"/>
          <w:sz w:val="24"/>
          <w:szCs w:val="24"/>
        </w:rPr>
        <w:t xml:space="preserve">The </w:t>
      </w:r>
      <w:r w:rsidR="00342CDD" w:rsidRPr="00F35B81">
        <w:rPr>
          <w:rFonts w:ascii="Times New Roman" w:hAnsi="Times New Roman" w:cs="Times New Roman"/>
          <w:sz w:val="24"/>
          <w:szCs w:val="24"/>
        </w:rPr>
        <w:t>reservation prices</w:t>
      </w:r>
      <w:r w:rsidR="008643B1">
        <w:rPr>
          <w:rFonts w:ascii="Times New Roman" w:hAnsi="Times New Roman" w:cs="Times New Roman"/>
          <w:sz w:val="24"/>
          <w:szCs w:val="24"/>
        </w:rPr>
        <w:t xml:space="preserve"> derived </w:t>
      </w:r>
      <w:r w:rsidR="008F46DA">
        <w:rPr>
          <w:rFonts w:ascii="Times New Roman" w:hAnsi="Times New Roman" w:cs="Times New Roman"/>
          <w:sz w:val="24"/>
          <w:szCs w:val="24"/>
        </w:rPr>
        <w:t xml:space="preserve">from the American put option </w:t>
      </w:r>
      <w:r w:rsidR="00342CDD" w:rsidRPr="00F35B81">
        <w:rPr>
          <w:rFonts w:ascii="Times New Roman" w:hAnsi="Times New Roman" w:cs="Times New Roman"/>
          <w:sz w:val="24"/>
          <w:szCs w:val="24"/>
        </w:rPr>
        <w:t xml:space="preserve">for various </w:t>
      </w:r>
      <w:r w:rsidR="00747F62" w:rsidRPr="00F35B81">
        <w:rPr>
          <w:rFonts w:ascii="Times New Roman" w:hAnsi="Times New Roman" w:cs="Times New Roman"/>
          <w:sz w:val="24"/>
          <w:szCs w:val="24"/>
        </w:rPr>
        <w:t xml:space="preserve">stand ages </w:t>
      </w:r>
      <w:r w:rsidR="003D4C6E">
        <w:rPr>
          <w:rFonts w:ascii="Times New Roman" w:hAnsi="Times New Roman" w:cs="Times New Roman"/>
          <w:sz w:val="24"/>
          <w:szCs w:val="24"/>
        </w:rPr>
        <w:t xml:space="preserve">establish </w:t>
      </w:r>
      <w:r w:rsidR="0013160A">
        <w:rPr>
          <w:rFonts w:ascii="Times New Roman" w:hAnsi="Times New Roman" w:cs="Times New Roman"/>
          <w:sz w:val="24"/>
          <w:szCs w:val="24"/>
        </w:rPr>
        <w:t xml:space="preserve">benchmarks </w:t>
      </w:r>
      <w:r w:rsidR="00C13D2A">
        <w:rPr>
          <w:rFonts w:ascii="Times New Roman" w:hAnsi="Times New Roman" w:cs="Times New Roman"/>
          <w:sz w:val="24"/>
          <w:szCs w:val="24"/>
        </w:rPr>
        <w:t xml:space="preserve">for forestland owners </w:t>
      </w:r>
      <w:r w:rsidR="00B24266" w:rsidRPr="00F35B81">
        <w:rPr>
          <w:rFonts w:ascii="Times New Roman" w:hAnsi="Times New Roman" w:cs="Times New Roman"/>
          <w:sz w:val="24"/>
          <w:szCs w:val="24"/>
        </w:rPr>
        <w:t xml:space="preserve">to determine whether the market price is high </w:t>
      </w:r>
      <w:r w:rsidR="004F5444">
        <w:rPr>
          <w:rFonts w:ascii="Times New Roman" w:hAnsi="Times New Roman" w:cs="Times New Roman"/>
          <w:sz w:val="24"/>
          <w:szCs w:val="24"/>
        </w:rPr>
        <w:t xml:space="preserve">enough </w:t>
      </w:r>
      <w:r w:rsidR="00E817C0">
        <w:rPr>
          <w:rFonts w:ascii="Times New Roman" w:hAnsi="Times New Roman" w:cs="Times New Roman"/>
          <w:sz w:val="24"/>
          <w:szCs w:val="24"/>
        </w:rPr>
        <w:t xml:space="preserve">to justify </w:t>
      </w:r>
      <w:r w:rsidR="007D18FF">
        <w:rPr>
          <w:rFonts w:ascii="Times New Roman" w:hAnsi="Times New Roman" w:cs="Times New Roman"/>
          <w:sz w:val="24"/>
          <w:szCs w:val="24"/>
        </w:rPr>
        <w:t xml:space="preserve">an immediate </w:t>
      </w:r>
      <w:r w:rsidR="00C13611">
        <w:rPr>
          <w:rFonts w:ascii="Times New Roman" w:hAnsi="Times New Roman" w:cs="Times New Roman"/>
          <w:sz w:val="24"/>
          <w:szCs w:val="24"/>
        </w:rPr>
        <w:t>timber harvest</w:t>
      </w:r>
      <w:r w:rsidR="00B125C8">
        <w:rPr>
          <w:rFonts w:ascii="Times New Roman" w:hAnsi="Times New Roman" w:cs="Times New Roman"/>
          <w:sz w:val="24"/>
          <w:szCs w:val="24"/>
        </w:rPr>
        <w:t>.</w:t>
      </w:r>
      <w:r w:rsidR="002F3BBA" w:rsidRPr="00F35B81">
        <w:rPr>
          <w:rFonts w:ascii="Times New Roman" w:hAnsi="Times New Roman" w:cs="Times New Roman"/>
          <w:sz w:val="24"/>
          <w:szCs w:val="24"/>
        </w:rPr>
        <w:t xml:space="preserve">  </w:t>
      </w:r>
      <w:r w:rsidR="0066569D">
        <w:rPr>
          <w:rFonts w:ascii="Times New Roman" w:hAnsi="Times New Roman" w:cs="Times New Roman"/>
          <w:sz w:val="24"/>
          <w:szCs w:val="24"/>
        </w:rPr>
        <w:t xml:space="preserve">With </w:t>
      </w:r>
      <w:r w:rsidR="00C06CEB">
        <w:rPr>
          <w:rFonts w:ascii="Times New Roman" w:hAnsi="Times New Roman" w:cs="Times New Roman"/>
          <w:sz w:val="24"/>
          <w:szCs w:val="24"/>
        </w:rPr>
        <w:t xml:space="preserve">this </w:t>
      </w:r>
      <w:r w:rsidR="0066569D">
        <w:rPr>
          <w:rFonts w:ascii="Times New Roman" w:hAnsi="Times New Roman" w:cs="Times New Roman"/>
          <w:sz w:val="24"/>
          <w:szCs w:val="24"/>
        </w:rPr>
        <w:t xml:space="preserve">approach, </w:t>
      </w:r>
      <w:r w:rsidR="002706D9">
        <w:rPr>
          <w:rFonts w:ascii="Times New Roman" w:hAnsi="Times New Roman" w:cs="Times New Roman"/>
          <w:sz w:val="24"/>
          <w:szCs w:val="24"/>
        </w:rPr>
        <w:t xml:space="preserve">the forestland owners </w:t>
      </w:r>
      <w:r w:rsidR="00104479">
        <w:rPr>
          <w:rFonts w:ascii="Times New Roman" w:hAnsi="Times New Roman" w:cs="Times New Roman"/>
          <w:sz w:val="24"/>
          <w:szCs w:val="24"/>
        </w:rPr>
        <w:t xml:space="preserve">could </w:t>
      </w:r>
      <w:r w:rsidR="002706D9">
        <w:rPr>
          <w:rFonts w:ascii="Times New Roman" w:hAnsi="Times New Roman" w:cs="Times New Roman"/>
          <w:sz w:val="24"/>
          <w:szCs w:val="24"/>
        </w:rPr>
        <w:t xml:space="preserve">realize higher harvest </w:t>
      </w:r>
      <w:r w:rsidR="0081275B">
        <w:rPr>
          <w:rFonts w:ascii="Times New Roman" w:hAnsi="Times New Roman" w:cs="Times New Roman"/>
          <w:sz w:val="24"/>
          <w:szCs w:val="24"/>
        </w:rPr>
        <w:t xml:space="preserve">revenue </w:t>
      </w:r>
      <w:r w:rsidR="002706D9">
        <w:rPr>
          <w:rFonts w:ascii="Times New Roman" w:hAnsi="Times New Roman" w:cs="Times New Roman"/>
          <w:sz w:val="24"/>
          <w:szCs w:val="24"/>
        </w:rPr>
        <w:t xml:space="preserve">and </w:t>
      </w:r>
      <w:r w:rsidR="0032123E">
        <w:rPr>
          <w:rFonts w:ascii="Times New Roman" w:hAnsi="Times New Roman" w:cs="Times New Roman"/>
          <w:sz w:val="24"/>
          <w:szCs w:val="24"/>
        </w:rPr>
        <w:t>higher land expectation values</w:t>
      </w:r>
      <w:r w:rsidR="00880B0B">
        <w:rPr>
          <w:rFonts w:ascii="Times New Roman" w:hAnsi="Times New Roman" w:cs="Times New Roman"/>
          <w:sz w:val="24"/>
          <w:szCs w:val="24"/>
        </w:rPr>
        <w:t xml:space="preserve"> to the tune of 40%.  </w:t>
      </w:r>
      <w:r w:rsidR="00071A6C">
        <w:rPr>
          <w:rFonts w:ascii="Times New Roman" w:hAnsi="Times New Roman" w:cs="Times New Roman"/>
          <w:sz w:val="24"/>
          <w:szCs w:val="24"/>
        </w:rPr>
        <w:t>T</w:t>
      </w:r>
      <w:r w:rsidR="00507BF2">
        <w:rPr>
          <w:rFonts w:ascii="Times New Roman" w:hAnsi="Times New Roman" w:cs="Times New Roman"/>
          <w:sz w:val="24"/>
          <w:szCs w:val="24"/>
        </w:rPr>
        <w:t xml:space="preserve">his efficacy </w:t>
      </w:r>
      <w:r w:rsidR="00071A6C">
        <w:rPr>
          <w:rFonts w:ascii="Times New Roman" w:hAnsi="Times New Roman" w:cs="Times New Roman"/>
          <w:sz w:val="24"/>
          <w:szCs w:val="24"/>
        </w:rPr>
        <w:t xml:space="preserve">in enhancing the land expectation value </w:t>
      </w:r>
      <w:r w:rsidR="00507BF2">
        <w:rPr>
          <w:rFonts w:ascii="Times New Roman" w:hAnsi="Times New Roman" w:cs="Times New Roman"/>
          <w:sz w:val="24"/>
          <w:szCs w:val="24"/>
        </w:rPr>
        <w:t xml:space="preserve">is </w:t>
      </w:r>
      <w:r w:rsidR="00C73ECF">
        <w:rPr>
          <w:rFonts w:ascii="Times New Roman" w:hAnsi="Times New Roman" w:cs="Times New Roman"/>
          <w:sz w:val="24"/>
          <w:szCs w:val="24"/>
        </w:rPr>
        <w:t xml:space="preserve">beyond disputes.  </w:t>
      </w:r>
      <w:r w:rsidR="00304176">
        <w:rPr>
          <w:rFonts w:ascii="Times New Roman" w:hAnsi="Times New Roman" w:cs="Times New Roman"/>
          <w:sz w:val="24"/>
          <w:szCs w:val="24"/>
        </w:rPr>
        <w:t xml:space="preserve">The </w:t>
      </w:r>
      <w:r w:rsidR="006D14A5">
        <w:rPr>
          <w:rFonts w:ascii="Times New Roman" w:hAnsi="Times New Roman" w:cs="Times New Roman"/>
          <w:sz w:val="24"/>
          <w:szCs w:val="24"/>
        </w:rPr>
        <w:t xml:space="preserve">actual </w:t>
      </w:r>
      <w:r w:rsidR="004E325F">
        <w:rPr>
          <w:rFonts w:ascii="Times New Roman" w:hAnsi="Times New Roman" w:cs="Times New Roman"/>
          <w:sz w:val="24"/>
          <w:szCs w:val="24"/>
        </w:rPr>
        <w:t xml:space="preserve">figures </w:t>
      </w:r>
      <w:r w:rsidR="000530E3">
        <w:rPr>
          <w:rFonts w:ascii="Times New Roman" w:hAnsi="Times New Roman" w:cs="Times New Roman"/>
          <w:sz w:val="24"/>
          <w:szCs w:val="24"/>
        </w:rPr>
        <w:t xml:space="preserve">of </w:t>
      </w:r>
      <w:r w:rsidR="004E325F">
        <w:rPr>
          <w:rFonts w:ascii="Times New Roman" w:hAnsi="Times New Roman" w:cs="Times New Roman"/>
          <w:sz w:val="24"/>
          <w:szCs w:val="24"/>
        </w:rPr>
        <w:t xml:space="preserve">the </w:t>
      </w:r>
      <w:r w:rsidR="006D14A5">
        <w:rPr>
          <w:rFonts w:ascii="Times New Roman" w:hAnsi="Times New Roman" w:cs="Times New Roman"/>
          <w:sz w:val="24"/>
          <w:szCs w:val="24"/>
        </w:rPr>
        <w:t>land expectation value reported</w:t>
      </w:r>
      <w:r w:rsidR="00B65C03">
        <w:rPr>
          <w:rFonts w:ascii="Times New Roman" w:hAnsi="Times New Roman" w:cs="Times New Roman"/>
          <w:sz w:val="24"/>
          <w:szCs w:val="24"/>
        </w:rPr>
        <w:t xml:space="preserve"> here</w:t>
      </w:r>
      <w:r w:rsidR="006D14A5">
        <w:rPr>
          <w:rFonts w:ascii="Times New Roman" w:hAnsi="Times New Roman" w:cs="Times New Roman"/>
          <w:sz w:val="24"/>
          <w:szCs w:val="24"/>
        </w:rPr>
        <w:t xml:space="preserve"> are of </w:t>
      </w:r>
      <w:r w:rsidR="00913B3B">
        <w:rPr>
          <w:rFonts w:ascii="Times New Roman" w:hAnsi="Times New Roman" w:cs="Times New Roman"/>
          <w:sz w:val="24"/>
          <w:szCs w:val="24"/>
        </w:rPr>
        <w:t>lesser importance</w:t>
      </w:r>
      <w:r w:rsidR="00A547A9">
        <w:rPr>
          <w:rFonts w:ascii="Times New Roman" w:hAnsi="Times New Roman" w:cs="Times New Roman"/>
          <w:sz w:val="24"/>
          <w:szCs w:val="24"/>
        </w:rPr>
        <w:t xml:space="preserve"> </w:t>
      </w:r>
      <w:r w:rsidR="000F4C19">
        <w:rPr>
          <w:rFonts w:ascii="Times New Roman" w:hAnsi="Times New Roman" w:cs="Times New Roman"/>
          <w:sz w:val="24"/>
          <w:szCs w:val="24"/>
        </w:rPr>
        <w:t xml:space="preserve">because </w:t>
      </w:r>
      <w:r w:rsidR="00A547A9">
        <w:rPr>
          <w:rFonts w:ascii="Times New Roman" w:hAnsi="Times New Roman" w:cs="Times New Roman"/>
          <w:sz w:val="24"/>
          <w:szCs w:val="24"/>
        </w:rPr>
        <w:t>the</w:t>
      </w:r>
      <w:r w:rsidR="00183698">
        <w:rPr>
          <w:rFonts w:ascii="Times New Roman" w:hAnsi="Times New Roman" w:cs="Times New Roman"/>
          <w:sz w:val="24"/>
          <w:szCs w:val="24"/>
        </w:rPr>
        <w:t>y</w:t>
      </w:r>
      <w:r w:rsidR="00A547A9">
        <w:rPr>
          <w:rFonts w:ascii="Times New Roman" w:hAnsi="Times New Roman" w:cs="Times New Roman"/>
          <w:sz w:val="24"/>
          <w:szCs w:val="24"/>
        </w:rPr>
        <w:t xml:space="preserve"> depend critically on the interest rate </w:t>
      </w:r>
      <w:r w:rsidR="00CD1B8F">
        <w:rPr>
          <w:rFonts w:ascii="Times New Roman" w:hAnsi="Times New Roman" w:cs="Times New Roman"/>
          <w:sz w:val="24"/>
          <w:szCs w:val="24"/>
        </w:rPr>
        <w:t>and</w:t>
      </w:r>
      <w:r w:rsidR="004E07A2">
        <w:rPr>
          <w:rFonts w:ascii="Times New Roman" w:hAnsi="Times New Roman" w:cs="Times New Roman"/>
          <w:sz w:val="24"/>
          <w:szCs w:val="24"/>
        </w:rPr>
        <w:t xml:space="preserve"> other input factors </w:t>
      </w:r>
      <w:r w:rsidR="00A547A9">
        <w:rPr>
          <w:rFonts w:ascii="Times New Roman" w:hAnsi="Times New Roman" w:cs="Times New Roman"/>
          <w:sz w:val="24"/>
          <w:szCs w:val="24"/>
        </w:rPr>
        <w:t xml:space="preserve">used in the calculation. </w:t>
      </w:r>
      <w:r w:rsidR="00A53F70">
        <w:rPr>
          <w:rFonts w:ascii="Times New Roman" w:hAnsi="Times New Roman" w:cs="Times New Roman"/>
          <w:sz w:val="24"/>
          <w:szCs w:val="24"/>
        </w:rPr>
        <w:t xml:space="preserve">  </w:t>
      </w:r>
      <w:r w:rsidR="00E84CDC">
        <w:rPr>
          <w:rFonts w:ascii="Times New Roman" w:hAnsi="Times New Roman" w:cs="Times New Roman"/>
          <w:sz w:val="24"/>
          <w:szCs w:val="24"/>
        </w:rPr>
        <w:t xml:space="preserve"> </w:t>
      </w:r>
      <w:r w:rsidR="00A42169">
        <w:rPr>
          <w:rFonts w:ascii="Times New Roman" w:hAnsi="Times New Roman" w:cs="Times New Roman"/>
          <w:sz w:val="24"/>
          <w:szCs w:val="24"/>
        </w:rPr>
        <w:t xml:space="preserve"> </w:t>
      </w:r>
      <w:r w:rsidR="0075245E">
        <w:rPr>
          <w:rFonts w:ascii="Times New Roman" w:hAnsi="Times New Roman" w:cs="Times New Roman"/>
          <w:sz w:val="24"/>
          <w:szCs w:val="24"/>
        </w:rPr>
        <w:t xml:space="preserve"> </w:t>
      </w:r>
      <w:r w:rsidR="00667B12">
        <w:rPr>
          <w:rFonts w:ascii="Times New Roman" w:hAnsi="Times New Roman" w:cs="Times New Roman"/>
          <w:sz w:val="24"/>
          <w:szCs w:val="24"/>
        </w:rPr>
        <w:t xml:space="preserve"> </w:t>
      </w:r>
    </w:p>
    <w:p w14:paraId="1FA60FCB" w14:textId="46957961" w:rsidR="00825040" w:rsidRDefault="00232DD6" w:rsidP="008250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 represents a new </w:t>
      </w:r>
      <w:r w:rsidR="00EE3A0C">
        <w:rPr>
          <w:rFonts w:ascii="Times New Roman" w:hAnsi="Times New Roman" w:cs="Times New Roman"/>
          <w:sz w:val="24"/>
          <w:szCs w:val="24"/>
        </w:rPr>
        <w:t xml:space="preserve">beginning.  </w:t>
      </w:r>
      <w:r w:rsidR="00C52438" w:rsidRPr="00C52438">
        <w:rPr>
          <w:rFonts w:ascii="Times New Roman" w:hAnsi="Times New Roman" w:cs="Times New Roman"/>
          <w:sz w:val="24"/>
          <w:szCs w:val="24"/>
        </w:rPr>
        <w:t xml:space="preserve">With the American put option to determine the option value and reservation price, timberland owners can now actively manage stumpage price uncertainty in timber production.  </w:t>
      </w:r>
      <w:r w:rsidR="00377FED">
        <w:rPr>
          <w:rFonts w:ascii="Times New Roman" w:hAnsi="Times New Roman" w:cs="Times New Roman"/>
          <w:sz w:val="24"/>
          <w:szCs w:val="24"/>
        </w:rPr>
        <w:t>T</w:t>
      </w:r>
      <w:r w:rsidR="00C52438" w:rsidRPr="00C52438">
        <w:rPr>
          <w:rFonts w:ascii="Times New Roman" w:hAnsi="Times New Roman" w:cs="Times New Roman"/>
          <w:sz w:val="24"/>
          <w:szCs w:val="24"/>
        </w:rPr>
        <w:t xml:space="preserve">hey can </w:t>
      </w:r>
      <w:r w:rsidR="00377FED">
        <w:rPr>
          <w:rFonts w:ascii="Times New Roman" w:hAnsi="Times New Roman" w:cs="Times New Roman"/>
          <w:sz w:val="24"/>
          <w:szCs w:val="24"/>
        </w:rPr>
        <w:t xml:space="preserve">also </w:t>
      </w:r>
      <w:r w:rsidR="00C52438" w:rsidRPr="00C52438">
        <w:rPr>
          <w:rFonts w:ascii="Times New Roman" w:hAnsi="Times New Roman" w:cs="Times New Roman"/>
          <w:sz w:val="24"/>
          <w:szCs w:val="24"/>
        </w:rPr>
        <w:t>explore different combinations of strike price, interest rate, the length of the management window, and the length of the rolling put option for the desirable reservation prices</w:t>
      </w:r>
      <w:r w:rsidR="00A32744">
        <w:rPr>
          <w:rFonts w:ascii="Times New Roman" w:hAnsi="Times New Roman" w:cs="Times New Roman"/>
          <w:sz w:val="24"/>
          <w:szCs w:val="24"/>
        </w:rPr>
        <w:t xml:space="preserve">, resulting in </w:t>
      </w:r>
      <w:r w:rsidR="004F71B6">
        <w:rPr>
          <w:rFonts w:ascii="Times New Roman" w:hAnsi="Times New Roman" w:cs="Times New Roman"/>
          <w:sz w:val="24"/>
          <w:szCs w:val="24"/>
        </w:rPr>
        <w:t xml:space="preserve">specific land expectation value and rotation length. </w:t>
      </w:r>
    </w:p>
    <w:p w14:paraId="4356A959" w14:textId="3CDB030E" w:rsidR="007B1DB4" w:rsidRDefault="008846EB" w:rsidP="007B1DB4">
      <w:pPr>
        <w:spacing w:line="480" w:lineRule="auto"/>
        <w:ind w:firstLine="720"/>
        <w:rPr>
          <w:rFonts w:ascii="Times New Roman" w:hAnsi="Times New Roman" w:cs="Times New Roman"/>
          <w:sz w:val="24"/>
          <w:szCs w:val="24"/>
        </w:rPr>
      </w:pPr>
      <w:r w:rsidRPr="008846EB">
        <w:rPr>
          <w:rFonts w:ascii="Times New Roman" w:hAnsi="Times New Roman" w:cs="Times New Roman"/>
          <w:sz w:val="24"/>
          <w:szCs w:val="24"/>
        </w:rPr>
        <w:lastRenderedPageBreak/>
        <w:t>Once the owners begin actively selecting the strike price, the length of the management window, and the length of the rolling option, they are no longer price takers.</w:t>
      </w:r>
      <w:r w:rsidR="00825040">
        <w:rPr>
          <w:rFonts w:ascii="Times New Roman" w:hAnsi="Times New Roman" w:cs="Times New Roman"/>
          <w:sz w:val="24"/>
          <w:szCs w:val="24"/>
        </w:rPr>
        <w:t xml:space="preserve">  </w:t>
      </w:r>
      <w:r w:rsidR="00110688" w:rsidRPr="00110688">
        <w:rPr>
          <w:rFonts w:ascii="Times New Roman" w:hAnsi="Times New Roman" w:cs="Times New Roman"/>
          <w:sz w:val="24"/>
          <w:szCs w:val="24"/>
        </w:rPr>
        <w:t>Instead, they become price setters.  That would cause a sea change in the stumpage market</w:t>
      </w:r>
      <w:r w:rsidR="00E0358E">
        <w:rPr>
          <w:rFonts w:ascii="Times New Roman" w:hAnsi="Times New Roman" w:cs="Times New Roman"/>
          <w:sz w:val="24"/>
          <w:szCs w:val="24"/>
        </w:rPr>
        <w:t>.  A</w:t>
      </w:r>
      <w:r w:rsidR="007B1DB4">
        <w:rPr>
          <w:rFonts w:ascii="Times New Roman" w:hAnsi="Times New Roman" w:cs="Times New Roman"/>
          <w:sz w:val="24"/>
          <w:szCs w:val="24"/>
        </w:rPr>
        <w:t xml:space="preserve">s </w:t>
      </w:r>
      <w:r w:rsidR="007B1DB4" w:rsidRPr="00231816">
        <w:rPr>
          <w:rFonts w:ascii="Times New Roman" w:hAnsi="Times New Roman" w:cs="Times New Roman"/>
          <w:sz w:val="24"/>
          <w:szCs w:val="24"/>
        </w:rPr>
        <w:t xml:space="preserve">Gong and Löfgren (2007) </w:t>
      </w:r>
      <w:r w:rsidR="007B1DB4">
        <w:rPr>
          <w:rFonts w:ascii="Times New Roman" w:hAnsi="Times New Roman" w:cs="Times New Roman"/>
          <w:sz w:val="24"/>
          <w:szCs w:val="24"/>
        </w:rPr>
        <w:t>have shown, i</w:t>
      </w:r>
      <w:r w:rsidR="007B1DB4" w:rsidRPr="00997FCB">
        <w:rPr>
          <w:rFonts w:ascii="Times New Roman" w:hAnsi="Times New Roman" w:cs="Times New Roman"/>
          <w:sz w:val="24"/>
          <w:szCs w:val="24"/>
        </w:rPr>
        <w:t xml:space="preserve">ts </w:t>
      </w:r>
      <w:r w:rsidR="007B1DB4" w:rsidRPr="00231816">
        <w:rPr>
          <w:rFonts w:ascii="Times New Roman" w:hAnsi="Times New Roman" w:cs="Times New Roman"/>
          <w:sz w:val="24"/>
          <w:szCs w:val="24"/>
        </w:rPr>
        <w:t>implications</w:t>
      </w:r>
      <w:r w:rsidR="007B1DB4">
        <w:rPr>
          <w:rFonts w:ascii="Times New Roman" w:hAnsi="Times New Roman" w:cs="Times New Roman"/>
          <w:sz w:val="24"/>
          <w:szCs w:val="24"/>
        </w:rPr>
        <w:t xml:space="preserve"> on timber supply and social welfare</w:t>
      </w:r>
      <w:r w:rsidR="007B1DB4" w:rsidRPr="00231816">
        <w:rPr>
          <w:rFonts w:ascii="Times New Roman" w:hAnsi="Times New Roman" w:cs="Times New Roman"/>
          <w:sz w:val="24"/>
          <w:szCs w:val="24"/>
        </w:rPr>
        <w:t xml:space="preserve"> could be profound </w:t>
      </w:r>
      <w:r w:rsidR="007B1DB4">
        <w:rPr>
          <w:rFonts w:ascii="Times New Roman" w:hAnsi="Times New Roman" w:cs="Times New Roman"/>
          <w:sz w:val="24"/>
          <w:szCs w:val="24"/>
        </w:rPr>
        <w:t xml:space="preserve">and need to be fully explored.         </w:t>
      </w:r>
    </w:p>
    <w:p w14:paraId="7FBED578" w14:textId="6EAB8FD9" w:rsidR="00110688" w:rsidRPr="00110688" w:rsidRDefault="00110688" w:rsidP="007B1DB4">
      <w:pPr>
        <w:spacing w:line="480" w:lineRule="auto"/>
        <w:ind w:firstLine="720"/>
        <w:rPr>
          <w:rFonts w:ascii="Times New Roman" w:hAnsi="Times New Roman" w:cs="Times New Roman"/>
          <w:sz w:val="24"/>
          <w:szCs w:val="24"/>
        </w:rPr>
      </w:pPr>
    </w:p>
    <w:p w14:paraId="4184F564" w14:textId="77777777" w:rsidR="00C52438" w:rsidRDefault="00C52438" w:rsidP="00FA1D1E">
      <w:pPr>
        <w:spacing w:line="480" w:lineRule="auto"/>
        <w:ind w:firstLine="720"/>
        <w:rPr>
          <w:rFonts w:ascii="Times New Roman" w:hAnsi="Times New Roman" w:cs="Times New Roman"/>
          <w:sz w:val="24"/>
          <w:szCs w:val="24"/>
        </w:rPr>
      </w:pPr>
    </w:p>
    <w:p w14:paraId="211FA84C" w14:textId="52E95C43" w:rsidR="00CE55ED" w:rsidRPr="00494E6B" w:rsidRDefault="00F8460C" w:rsidP="00062150">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6E4">
        <w:rPr>
          <w:rFonts w:ascii="Times New Roman" w:hAnsi="Times New Roman" w:cs="Times New Roman"/>
          <w:sz w:val="24"/>
          <w:szCs w:val="24"/>
        </w:rPr>
        <w:t xml:space="preserve"> </w:t>
      </w:r>
      <w:r w:rsidR="00453EAE">
        <w:rPr>
          <w:rFonts w:ascii="Times New Roman" w:hAnsi="Times New Roman" w:cs="Times New Roman"/>
          <w:sz w:val="24"/>
          <w:szCs w:val="24"/>
        </w:rPr>
        <w:t xml:space="preserve"> </w:t>
      </w:r>
      <w:r w:rsidR="00A24769">
        <w:rPr>
          <w:rFonts w:ascii="Times New Roman" w:hAnsi="Times New Roman" w:cs="Times New Roman"/>
          <w:sz w:val="24"/>
          <w:szCs w:val="24"/>
        </w:rPr>
        <w:t xml:space="preserve"> </w:t>
      </w:r>
      <w:r w:rsidR="003B7182">
        <w:rPr>
          <w:rFonts w:ascii="Times New Roman" w:hAnsi="Times New Roman" w:cs="Times New Roman"/>
          <w:sz w:val="24"/>
          <w:szCs w:val="24"/>
        </w:rPr>
        <w:t xml:space="preserve">  </w:t>
      </w:r>
    </w:p>
    <w:p w14:paraId="5787AD10" w14:textId="77777777" w:rsidR="00D507B5" w:rsidRPr="007B203D" w:rsidRDefault="00D507B5" w:rsidP="006113B7">
      <w:pPr>
        <w:autoSpaceDE w:val="0"/>
        <w:autoSpaceDN w:val="0"/>
        <w:adjustRightInd w:val="0"/>
        <w:rPr>
          <w:rFonts w:ascii="Times New Roman" w:hAnsi="Times New Roman" w:cs="Times New Roman"/>
          <w:sz w:val="24"/>
          <w:szCs w:val="24"/>
        </w:rPr>
      </w:pPr>
    </w:p>
    <w:p w14:paraId="7BE42C51" w14:textId="77777777" w:rsidR="007B3F47" w:rsidRDefault="007B3F47" w:rsidP="00F80FCF">
      <w:pPr>
        <w:ind w:left="1620" w:hanging="1620"/>
        <w:rPr>
          <w:rFonts w:ascii="Times New Roman" w:hAnsi="Times New Roman" w:cs="Times New Roman"/>
          <w:sz w:val="24"/>
          <w:szCs w:val="24"/>
        </w:rPr>
      </w:pPr>
    </w:p>
    <w:p w14:paraId="7393517A"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(2005a). Forest landowner decisions and the value of information</w:t>
      </w:r>
    </w:p>
    <w:p w14:paraId="75A9A69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0869A117"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(2005b). Not getting burned: The importance of fire prevention in</w:t>
      </w:r>
    </w:p>
    <w:p w14:paraId="5755B0EB"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0D7458A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(2005a). Forest landowner decisions and the value of information</w:t>
      </w:r>
    </w:p>
    <w:p w14:paraId="437AE640"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5CDFF353"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(2005b). Not getting burned: The importance of fire prevention in</w:t>
      </w:r>
    </w:p>
    <w:p w14:paraId="16869B56"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 284</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302</w:t>
      </w:r>
    </w:p>
    <w:p w14:paraId="47485942"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(2005a). Forest landowner decisions and the value of information</w:t>
      </w:r>
    </w:p>
    <w:p w14:paraId="3D950D0C"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under fire risk. </w:t>
      </w:r>
      <w:r w:rsidRPr="007B3F47">
        <w:rPr>
          <w:rFonts w:ascii="ff1" w:eastAsia="Times New Roman" w:hAnsi="ff1" w:cs="Times New Roman"/>
          <w:color w:val="000000"/>
          <w:sz w:val="51"/>
          <w:szCs w:val="51"/>
        </w:rPr>
        <w:t>Canadian Journal of Forest Research</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35</w:t>
      </w:r>
      <w:r w:rsidRPr="007B3F47">
        <w:rPr>
          <w:rFonts w:ascii="ff2" w:eastAsia="Times New Roman" w:hAnsi="ff2" w:cs="Times New Roman"/>
          <w:color w:val="000000"/>
          <w:sz w:val="51"/>
          <w:szCs w:val="51"/>
        </w:rPr>
        <w:t>(11), 2603</w:t>
      </w:r>
      <w:r w:rsidRPr="007B3F47">
        <w:rPr>
          <w:rFonts w:ascii="ff5" w:eastAsia="Times New Roman" w:hAnsi="ff5" w:cs="Times New Roman"/>
          <w:color w:val="000000"/>
          <w:sz w:val="51"/>
          <w:szCs w:val="51"/>
        </w:rPr>
        <w:t>–</w:t>
      </w:r>
      <w:r w:rsidRPr="007B3F47">
        <w:rPr>
          <w:rFonts w:ascii="ff2" w:eastAsia="Times New Roman" w:hAnsi="ff2" w:cs="Times New Roman"/>
          <w:color w:val="000000"/>
          <w:sz w:val="51"/>
          <w:szCs w:val="51"/>
        </w:rPr>
        <w:t>2615.</w:t>
      </w:r>
    </w:p>
    <w:p w14:paraId="1A22578F"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Amacher, G. S., Malik, A. S., &amp; Haight, R. G. (2005b). Not getting burned: The importance of fire prevention in</w:t>
      </w:r>
    </w:p>
    <w:p w14:paraId="3285C664" w14:textId="77777777" w:rsidR="007B3F47" w:rsidRPr="007B3F47" w:rsidRDefault="007B3F47" w:rsidP="007B3F47">
      <w:pPr>
        <w:shd w:val="clear" w:color="auto" w:fill="FFFFFF"/>
        <w:spacing w:line="0" w:lineRule="auto"/>
        <w:rPr>
          <w:rFonts w:ascii="ff2" w:eastAsia="Times New Roman" w:hAnsi="ff2" w:cs="Times New Roman"/>
          <w:color w:val="000000"/>
          <w:sz w:val="51"/>
          <w:szCs w:val="51"/>
        </w:rPr>
      </w:pPr>
      <w:r w:rsidRPr="007B3F47">
        <w:rPr>
          <w:rFonts w:ascii="ff2" w:eastAsia="Times New Roman" w:hAnsi="ff2" w:cs="Times New Roman"/>
          <w:color w:val="000000"/>
          <w:sz w:val="51"/>
          <w:szCs w:val="51"/>
        </w:rPr>
        <w:t xml:space="preserve">forest management. </w:t>
      </w:r>
      <w:r w:rsidRPr="007B3F47">
        <w:rPr>
          <w:rFonts w:ascii="ff1" w:eastAsia="Times New Roman" w:hAnsi="ff1" w:cs="Times New Roman"/>
          <w:color w:val="000000"/>
          <w:sz w:val="51"/>
          <w:szCs w:val="51"/>
        </w:rPr>
        <w:t>Land Economics</w:t>
      </w:r>
      <w:r w:rsidRPr="007B3F47">
        <w:rPr>
          <w:rFonts w:ascii="ff2" w:eastAsia="Times New Roman" w:hAnsi="ff2" w:cs="Times New Roman"/>
          <w:color w:val="000000"/>
          <w:sz w:val="51"/>
          <w:szCs w:val="51"/>
        </w:rPr>
        <w:t xml:space="preserve">, </w:t>
      </w:r>
      <w:r w:rsidRPr="007B3F47">
        <w:rPr>
          <w:rFonts w:ascii="ff1" w:eastAsia="Times New Roman" w:hAnsi="ff1" w:cs="Times New Roman"/>
          <w:color w:val="000000"/>
          <w:sz w:val="51"/>
          <w:szCs w:val="51"/>
        </w:rPr>
        <w:t>81</w:t>
      </w:r>
      <w:r w:rsidRPr="007B3F47">
        <w:rPr>
          <w:rFonts w:ascii="ff2" w:eastAsia="Times New Roman" w:hAnsi="ff2" w:cs="Times New Roman"/>
          <w:color w:val="000000"/>
          <w:sz w:val="51"/>
          <w:szCs w:val="51"/>
        </w:rPr>
        <w:t>(2)</w:t>
      </w:r>
    </w:p>
    <w:p w14:paraId="6284E1CE" w14:textId="77777777" w:rsidR="00992C74" w:rsidRDefault="00992C74" w:rsidP="00F80FCF">
      <w:pPr>
        <w:ind w:left="1620" w:hanging="1620"/>
        <w:rPr>
          <w:rFonts w:ascii="Times New Roman" w:hAnsi="Times New Roman" w:cs="Times New Roman"/>
          <w:sz w:val="24"/>
          <w:szCs w:val="24"/>
        </w:rPr>
      </w:pPr>
    </w:p>
    <w:p w14:paraId="76911279" w14:textId="77777777" w:rsidR="00992C74" w:rsidRDefault="00992C74" w:rsidP="00F80FCF">
      <w:pPr>
        <w:ind w:left="1620" w:hanging="1620"/>
        <w:rPr>
          <w:rFonts w:ascii="Times New Roman" w:hAnsi="Times New Roman" w:cs="Times New Roman"/>
          <w:sz w:val="24"/>
          <w:szCs w:val="24"/>
        </w:rPr>
      </w:pPr>
    </w:p>
    <w:p w14:paraId="31EAB1E3" w14:textId="77777777" w:rsidR="00992C74" w:rsidRDefault="00992C74" w:rsidP="00F80FCF">
      <w:pPr>
        <w:ind w:left="1620" w:hanging="1620"/>
        <w:rPr>
          <w:rFonts w:ascii="Times New Roman" w:hAnsi="Times New Roman" w:cs="Times New Roman"/>
          <w:sz w:val="24"/>
          <w:szCs w:val="24"/>
        </w:rPr>
      </w:pPr>
    </w:p>
    <w:p w14:paraId="27B56EAD" w14:textId="77777777" w:rsidR="00C0001C" w:rsidRDefault="00C0001C">
      <w:pPr>
        <w:rPr>
          <w:rFonts w:ascii="Times New Roman" w:hAnsi="Times New Roman" w:cs="Times New Roman"/>
          <w:sz w:val="24"/>
          <w:szCs w:val="24"/>
        </w:rPr>
      </w:pPr>
      <w:r>
        <w:rPr>
          <w:rFonts w:ascii="Times New Roman" w:hAnsi="Times New Roman" w:cs="Times New Roman"/>
          <w:sz w:val="24"/>
          <w:szCs w:val="24"/>
        </w:rPr>
        <w:br w:type="page"/>
      </w:r>
    </w:p>
    <w:p w14:paraId="5A779811" w14:textId="6BBA9417" w:rsidR="00992C74" w:rsidRDefault="00992C74" w:rsidP="00F80FCF">
      <w:pPr>
        <w:ind w:left="1620" w:hanging="1620"/>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6FD02E03" w14:textId="20822C71" w:rsidR="005D7C78" w:rsidRDefault="005D7C78" w:rsidP="00F80FCF">
      <w:pPr>
        <w:ind w:left="1620" w:hanging="1620"/>
        <w:rPr>
          <w:rFonts w:ascii="Times New Roman" w:hAnsi="Times New Roman" w:cs="Times New Roman"/>
          <w:sz w:val="24"/>
          <w:szCs w:val="24"/>
        </w:rPr>
      </w:pPr>
    </w:p>
    <w:p w14:paraId="3CEFAE90" w14:textId="6780C0C8" w:rsidR="005D7C78" w:rsidRDefault="005D7C78" w:rsidP="00334E3C">
      <w:pPr>
        <w:ind w:left="540" w:hanging="540"/>
        <w:rPr>
          <w:rFonts w:ascii="Times New Roman" w:hAnsi="Times New Roman" w:cs="Times New Roman"/>
          <w:sz w:val="24"/>
          <w:szCs w:val="24"/>
        </w:rPr>
      </w:pPr>
      <w:r>
        <w:rPr>
          <w:rFonts w:ascii="Times New Roman" w:hAnsi="Times New Roman" w:cs="Times New Roman"/>
          <w:sz w:val="24"/>
          <w:szCs w:val="24"/>
        </w:rPr>
        <w:t>Alvarez, L.</w:t>
      </w:r>
      <w:r w:rsidR="00FE6547">
        <w:rPr>
          <w:rFonts w:ascii="Times New Roman" w:hAnsi="Times New Roman" w:cs="Times New Roman"/>
          <w:sz w:val="24"/>
          <w:szCs w:val="24"/>
        </w:rPr>
        <w:t xml:space="preserve">H.R. and </w:t>
      </w:r>
      <w:r w:rsidR="00AA2729">
        <w:rPr>
          <w:rFonts w:ascii="Times New Roman" w:hAnsi="Times New Roman" w:cs="Times New Roman"/>
          <w:sz w:val="24"/>
          <w:szCs w:val="24"/>
        </w:rPr>
        <w:t xml:space="preserve">E. Koskela. 2007. Optimal harvesting under resource stock and price uncertainty. </w:t>
      </w:r>
      <w:r w:rsidR="00334E3C">
        <w:rPr>
          <w:rFonts w:ascii="Times New Roman" w:hAnsi="Times New Roman" w:cs="Times New Roman"/>
          <w:sz w:val="24"/>
          <w:szCs w:val="24"/>
        </w:rPr>
        <w:t>Journal of Economic Dynamic</w:t>
      </w:r>
      <w:r w:rsidR="00B715F8">
        <w:rPr>
          <w:rFonts w:ascii="Times New Roman" w:hAnsi="Times New Roman" w:cs="Times New Roman"/>
          <w:sz w:val="24"/>
          <w:szCs w:val="24"/>
        </w:rPr>
        <w:t xml:space="preserve">s and </w:t>
      </w:r>
      <w:r w:rsidR="00334E3C">
        <w:rPr>
          <w:rFonts w:ascii="Times New Roman" w:hAnsi="Times New Roman" w:cs="Times New Roman"/>
          <w:sz w:val="24"/>
          <w:szCs w:val="24"/>
        </w:rPr>
        <w:t>Control</w:t>
      </w:r>
      <w:r w:rsidR="00B715F8">
        <w:rPr>
          <w:rFonts w:ascii="Times New Roman" w:hAnsi="Times New Roman" w:cs="Times New Roman"/>
          <w:sz w:val="24"/>
          <w:szCs w:val="24"/>
        </w:rPr>
        <w:t xml:space="preserve"> </w:t>
      </w:r>
      <w:r w:rsidR="00805037">
        <w:rPr>
          <w:rFonts w:ascii="Times New Roman" w:hAnsi="Times New Roman" w:cs="Times New Roman"/>
          <w:sz w:val="24"/>
          <w:szCs w:val="24"/>
        </w:rPr>
        <w:t>31: 2461-2485.</w:t>
      </w:r>
      <w:r w:rsidR="00334E3C">
        <w:rPr>
          <w:rFonts w:ascii="Times New Roman" w:hAnsi="Times New Roman" w:cs="Times New Roman"/>
          <w:sz w:val="24"/>
          <w:szCs w:val="24"/>
        </w:rPr>
        <w:t xml:space="preserve"> </w:t>
      </w:r>
    </w:p>
    <w:p w14:paraId="246712BF" w14:textId="12710083" w:rsidR="00022160" w:rsidRDefault="00022160"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Brazee, R. and R.</w:t>
      </w:r>
      <w:r w:rsidR="008D04D4">
        <w:rPr>
          <w:rFonts w:ascii="Times New Roman" w:hAnsi="Times New Roman" w:cs="Times New Roman"/>
          <w:sz w:val="24"/>
          <w:szCs w:val="24"/>
        </w:rPr>
        <w:t xml:space="preserve"> </w:t>
      </w:r>
      <w:r>
        <w:rPr>
          <w:rFonts w:ascii="Times New Roman" w:hAnsi="Times New Roman" w:cs="Times New Roman"/>
          <w:sz w:val="24"/>
          <w:szCs w:val="24"/>
        </w:rPr>
        <w:t xml:space="preserve">Mendelsohn. </w:t>
      </w:r>
      <w:r w:rsidR="008D04D4">
        <w:rPr>
          <w:rFonts w:ascii="Times New Roman" w:hAnsi="Times New Roman" w:cs="Times New Roman"/>
          <w:sz w:val="24"/>
          <w:szCs w:val="24"/>
        </w:rPr>
        <w:t xml:space="preserve">1988. </w:t>
      </w:r>
      <w:r w:rsidR="008F56D3">
        <w:rPr>
          <w:rFonts w:ascii="Times New Roman" w:hAnsi="Times New Roman" w:cs="Times New Roman"/>
          <w:sz w:val="24"/>
          <w:szCs w:val="24"/>
        </w:rPr>
        <w:t xml:space="preserve">Timber harvesting with fluctuating prices. Forest Science </w:t>
      </w:r>
      <w:r w:rsidR="009602EB">
        <w:rPr>
          <w:rFonts w:ascii="Times New Roman" w:hAnsi="Times New Roman" w:cs="Times New Roman"/>
          <w:sz w:val="24"/>
          <w:szCs w:val="24"/>
        </w:rPr>
        <w:t>34(2): 359 – 372.</w:t>
      </w:r>
    </w:p>
    <w:p w14:paraId="142D5478" w14:textId="5606E470" w:rsidR="009B320C" w:rsidRDefault="009B320C" w:rsidP="005C05C3">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Chang, S.J. 1998. </w:t>
      </w:r>
      <w:r w:rsidR="009C1320">
        <w:rPr>
          <w:rFonts w:ascii="Times New Roman" w:hAnsi="Times New Roman" w:cs="Times New Roman"/>
          <w:sz w:val="24"/>
          <w:szCs w:val="24"/>
        </w:rPr>
        <w:t>A generalized Faustmann</w:t>
      </w:r>
      <w:r w:rsidR="00F346A6">
        <w:rPr>
          <w:rFonts w:ascii="Times New Roman" w:hAnsi="Times New Roman" w:cs="Times New Roman"/>
          <w:sz w:val="24"/>
          <w:szCs w:val="24"/>
        </w:rPr>
        <w:t xml:space="preserve"> model for the determination of the optimal harvest age. Canadian Journal of Forest Research</w:t>
      </w:r>
      <w:r w:rsidR="00293B9A">
        <w:rPr>
          <w:rFonts w:ascii="Times New Roman" w:hAnsi="Times New Roman" w:cs="Times New Roman"/>
          <w:sz w:val="24"/>
          <w:szCs w:val="24"/>
        </w:rPr>
        <w:t xml:space="preserve"> 48(5): </w:t>
      </w:r>
      <w:r w:rsidR="005C0855">
        <w:rPr>
          <w:rFonts w:ascii="Times New Roman" w:hAnsi="Times New Roman" w:cs="Times New Roman"/>
          <w:sz w:val="24"/>
          <w:szCs w:val="24"/>
        </w:rPr>
        <w:t>652-659.</w:t>
      </w:r>
      <w:r w:rsidR="00F346A6">
        <w:rPr>
          <w:rFonts w:ascii="Times New Roman" w:hAnsi="Times New Roman" w:cs="Times New Roman"/>
          <w:sz w:val="24"/>
          <w:szCs w:val="24"/>
        </w:rPr>
        <w:t xml:space="preserve"> </w:t>
      </w:r>
    </w:p>
    <w:p w14:paraId="1C69861C" w14:textId="3FFD54FD" w:rsidR="005D74FE" w:rsidRPr="001A1F67" w:rsidRDefault="005D74FE"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Ch</w:t>
      </w:r>
      <w:r w:rsidR="001A1F67">
        <w:rPr>
          <w:rFonts w:ascii="Times New Roman" w:hAnsi="Times New Roman" w:cs="Times New Roman"/>
          <w:sz w:val="24"/>
          <w:szCs w:val="24"/>
        </w:rPr>
        <w:t>la</w:t>
      </w:r>
      <w:r>
        <w:rPr>
          <w:rFonts w:ascii="Times New Roman" w:hAnsi="Times New Roman" w:cs="Times New Roman"/>
          <w:sz w:val="24"/>
          <w:szCs w:val="24"/>
        </w:rPr>
        <w:t>d</w:t>
      </w:r>
      <w:r w:rsidR="008C4AB3">
        <w:rPr>
          <w:rFonts w:ascii="Times New Roman" w:hAnsi="Times New Roman" w:cs="Times New Roman"/>
          <w:sz w:val="24"/>
          <w:szCs w:val="24"/>
        </w:rPr>
        <w:t>n</w:t>
      </w:r>
      <w:r w:rsidR="0027155E">
        <w:rPr>
          <w:rFonts w:ascii="Times New Roman" w:hAnsi="Times New Roman" w:cs="Times New Roman"/>
          <w:sz w:val="24"/>
          <w:szCs w:val="24"/>
        </w:rPr>
        <w:t>á</w:t>
      </w:r>
      <w:r w:rsidR="001A1F67">
        <w:rPr>
          <w:rFonts w:ascii="Times New Roman" w:hAnsi="Times New Roman" w:cs="Times New Roman"/>
          <w:sz w:val="24"/>
          <w:szCs w:val="24"/>
        </w:rPr>
        <w:t xml:space="preserve"> Z. </w:t>
      </w:r>
      <w:r w:rsidR="00D27462">
        <w:rPr>
          <w:rFonts w:ascii="Times New Roman" w:hAnsi="Times New Roman" w:cs="Times New Roman"/>
          <w:sz w:val="24"/>
          <w:szCs w:val="24"/>
        </w:rPr>
        <w:t xml:space="preserve">2007. </w:t>
      </w:r>
      <w:r w:rsidR="001A1F67" w:rsidRPr="001A1F67">
        <w:rPr>
          <w:rFonts w:ascii="Times New Roman" w:hAnsi="Times New Roman" w:cs="Times New Roman"/>
          <w:sz w:val="24"/>
          <w:szCs w:val="24"/>
        </w:rPr>
        <w:t>Determination of optimal rotation period under stochastic</w:t>
      </w:r>
      <w:r w:rsidR="001A1F67">
        <w:rPr>
          <w:rFonts w:ascii="Times New Roman" w:hAnsi="Times New Roman" w:cs="Times New Roman"/>
          <w:sz w:val="24"/>
          <w:szCs w:val="24"/>
        </w:rPr>
        <w:t xml:space="preserve"> </w:t>
      </w:r>
      <w:r w:rsidR="001A1F67" w:rsidRPr="001A1F67">
        <w:rPr>
          <w:rFonts w:ascii="Times New Roman" w:hAnsi="Times New Roman" w:cs="Times New Roman"/>
          <w:sz w:val="24"/>
          <w:szCs w:val="24"/>
        </w:rPr>
        <w:t>wood and carbon prices</w:t>
      </w:r>
      <w:r w:rsidR="00D27462">
        <w:rPr>
          <w:rFonts w:ascii="Times New Roman" w:hAnsi="Times New Roman" w:cs="Times New Roman"/>
          <w:sz w:val="24"/>
          <w:szCs w:val="24"/>
        </w:rPr>
        <w:t>. Forest Polic</w:t>
      </w:r>
      <w:r w:rsidR="00232A19">
        <w:rPr>
          <w:rFonts w:ascii="Times New Roman" w:hAnsi="Times New Roman" w:cs="Times New Roman"/>
          <w:sz w:val="24"/>
          <w:szCs w:val="24"/>
        </w:rPr>
        <w:t>y</w:t>
      </w:r>
      <w:r w:rsidR="00D27462">
        <w:rPr>
          <w:rFonts w:ascii="Times New Roman" w:hAnsi="Times New Roman" w:cs="Times New Roman"/>
          <w:sz w:val="24"/>
          <w:szCs w:val="24"/>
        </w:rPr>
        <w:t xml:space="preserve"> and </w:t>
      </w:r>
      <w:r w:rsidR="00232A19">
        <w:rPr>
          <w:rFonts w:ascii="Times New Roman" w:hAnsi="Times New Roman" w:cs="Times New Roman"/>
          <w:sz w:val="24"/>
          <w:szCs w:val="24"/>
        </w:rPr>
        <w:t>E</w:t>
      </w:r>
      <w:r w:rsidR="00D27462">
        <w:rPr>
          <w:rFonts w:ascii="Times New Roman" w:hAnsi="Times New Roman" w:cs="Times New Roman"/>
          <w:sz w:val="24"/>
          <w:szCs w:val="24"/>
        </w:rPr>
        <w:t>conomics</w:t>
      </w:r>
      <w:r w:rsidR="00232A19">
        <w:rPr>
          <w:rFonts w:ascii="Times New Roman" w:hAnsi="Times New Roman" w:cs="Times New Roman"/>
          <w:sz w:val="24"/>
          <w:szCs w:val="24"/>
        </w:rPr>
        <w:t xml:space="preserve"> 9: 103</w:t>
      </w:r>
      <w:r w:rsidR="00EC6E11">
        <w:rPr>
          <w:rFonts w:ascii="Times New Roman" w:hAnsi="Times New Roman" w:cs="Times New Roman"/>
          <w:sz w:val="24"/>
          <w:szCs w:val="24"/>
        </w:rPr>
        <w:t>1</w:t>
      </w:r>
      <w:r w:rsidR="00232A19">
        <w:rPr>
          <w:rFonts w:ascii="Times New Roman" w:hAnsi="Times New Roman" w:cs="Times New Roman"/>
          <w:sz w:val="24"/>
          <w:szCs w:val="24"/>
        </w:rPr>
        <w:t>-104</w:t>
      </w:r>
      <w:r w:rsidR="00EC6E11">
        <w:rPr>
          <w:rFonts w:ascii="Times New Roman" w:hAnsi="Times New Roman" w:cs="Times New Roman"/>
          <w:sz w:val="24"/>
          <w:szCs w:val="24"/>
        </w:rPr>
        <w:t>5</w:t>
      </w:r>
      <w:r w:rsidR="00232A19">
        <w:rPr>
          <w:rFonts w:ascii="Times New Roman" w:hAnsi="Times New Roman" w:cs="Times New Roman"/>
          <w:sz w:val="24"/>
          <w:szCs w:val="24"/>
        </w:rPr>
        <w:t>.</w:t>
      </w:r>
      <w:r w:rsidR="00D27462">
        <w:rPr>
          <w:rFonts w:ascii="Times New Roman" w:hAnsi="Times New Roman" w:cs="Times New Roman"/>
          <w:sz w:val="24"/>
          <w:szCs w:val="24"/>
        </w:rPr>
        <w:t xml:space="preserve"> </w:t>
      </w:r>
    </w:p>
    <w:p w14:paraId="7FA73AAB" w14:textId="2990A22A" w:rsidR="005B0099" w:rsidRPr="007B203D" w:rsidRDefault="005B009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Cox, </w:t>
      </w:r>
      <w:r w:rsidR="008523F5">
        <w:rPr>
          <w:rFonts w:ascii="Times New Roman" w:hAnsi="Times New Roman" w:cs="Times New Roman"/>
          <w:sz w:val="24"/>
          <w:szCs w:val="24"/>
        </w:rPr>
        <w:t xml:space="preserve">J., S. Ross, </w:t>
      </w:r>
      <w:r w:rsidR="007C37C1">
        <w:rPr>
          <w:rFonts w:ascii="Times New Roman" w:hAnsi="Times New Roman" w:cs="Times New Roman"/>
          <w:sz w:val="24"/>
          <w:szCs w:val="24"/>
        </w:rPr>
        <w:t>a</w:t>
      </w:r>
      <w:r w:rsidR="008523F5">
        <w:rPr>
          <w:rFonts w:ascii="Times New Roman" w:hAnsi="Times New Roman" w:cs="Times New Roman"/>
          <w:sz w:val="24"/>
          <w:szCs w:val="24"/>
        </w:rPr>
        <w:t>nd M. Rubinstein. 1979. Optio</w:t>
      </w:r>
      <w:r w:rsidR="007C37C1">
        <w:rPr>
          <w:rFonts w:ascii="Times New Roman" w:hAnsi="Times New Roman" w:cs="Times New Roman"/>
          <w:sz w:val="24"/>
          <w:szCs w:val="24"/>
        </w:rPr>
        <w:t>n</w:t>
      </w:r>
      <w:r w:rsidR="008523F5">
        <w:rPr>
          <w:rFonts w:ascii="Times New Roman" w:hAnsi="Times New Roman" w:cs="Times New Roman"/>
          <w:sz w:val="24"/>
          <w:szCs w:val="24"/>
        </w:rPr>
        <w:t xml:space="preserve"> pricing</w:t>
      </w:r>
      <w:r w:rsidR="006013F9">
        <w:rPr>
          <w:rFonts w:ascii="Times New Roman" w:hAnsi="Times New Roman" w:cs="Times New Roman"/>
          <w:sz w:val="24"/>
          <w:szCs w:val="24"/>
        </w:rPr>
        <w:t xml:space="preserve">: a simplified approach. Journal of Financial </w:t>
      </w:r>
      <w:r w:rsidR="00F77464">
        <w:rPr>
          <w:rFonts w:ascii="Times New Roman" w:hAnsi="Times New Roman" w:cs="Times New Roman"/>
          <w:sz w:val="24"/>
          <w:szCs w:val="24"/>
        </w:rPr>
        <w:t>E</w:t>
      </w:r>
      <w:r w:rsidR="006013F9">
        <w:rPr>
          <w:rFonts w:ascii="Times New Roman" w:hAnsi="Times New Roman" w:cs="Times New Roman"/>
          <w:sz w:val="24"/>
          <w:szCs w:val="24"/>
        </w:rPr>
        <w:t>conomics</w:t>
      </w:r>
      <w:r w:rsidR="00F77464">
        <w:rPr>
          <w:rFonts w:ascii="Times New Roman" w:hAnsi="Times New Roman" w:cs="Times New Roman"/>
          <w:sz w:val="24"/>
          <w:szCs w:val="24"/>
        </w:rPr>
        <w:t xml:space="preserve"> 1979: </w:t>
      </w:r>
      <w:r w:rsidR="004A28E6">
        <w:rPr>
          <w:rFonts w:ascii="Times New Roman" w:hAnsi="Times New Roman" w:cs="Times New Roman"/>
          <w:sz w:val="24"/>
          <w:szCs w:val="24"/>
        </w:rPr>
        <w:t>229-263.</w:t>
      </w:r>
    </w:p>
    <w:p w14:paraId="0C59B84E" w14:textId="171D1413" w:rsidR="006113B7" w:rsidRDefault="006113B7" w:rsidP="00086CA7">
      <w:pPr>
        <w:autoSpaceDE w:val="0"/>
        <w:autoSpaceDN w:val="0"/>
        <w:adjustRightInd w:val="0"/>
        <w:ind w:left="540" w:hanging="540"/>
        <w:rPr>
          <w:rFonts w:ascii="Times New Roman" w:hAnsi="Times New Roman" w:cs="Times New Roman"/>
          <w:sz w:val="24"/>
          <w:szCs w:val="24"/>
        </w:rPr>
      </w:pPr>
      <w:r w:rsidRPr="007B203D">
        <w:rPr>
          <w:rFonts w:ascii="Times New Roman" w:hAnsi="Times New Roman" w:cs="Times New Roman"/>
          <w:sz w:val="24"/>
          <w:szCs w:val="24"/>
        </w:rPr>
        <w:t xml:space="preserve">Faustmann, M. </w:t>
      </w:r>
      <w:del w:id="0" w:author="Chang, Sun J" w:date="2022-12-09T14:14:00Z">
        <w:r w:rsidRPr="007B203D" w:rsidDel="009E31C8">
          <w:rPr>
            <w:rFonts w:ascii="Times New Roman" w:hAnsi="Times New Roman" w:cs="Times New Roman"/>
            <w:sz w:val="24"/>
            <w:szCs w:val="24"/>
          </w:rPr>
          <w:delText>(</w:delText>
        </w:r>
      </w:del>
      <w:r w:rsidRPr="007B203D">
        <w:rPr>
          <w:rFonts w:ascii="Times New Roman" w:hAnsi="Times New Roman" w:cs="Times New Roman"/>
          <w:sz w:val="24"/>
          <w:szCs w:val="24"/>
        </w:rPr>
        <w:t>1849. Berechnung des wertes welchen waldboden sowie noch nicht haubare</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holzbestände für die weldwirtschaft besitzen. Allgemeine Forst-und Jagd-Zeitung 25</w:t>
      </w:r>
      <w:r w:rsidR="00E63A00">
        <w:rPr>
          <w:rFonts w:ascii="Times New Roman" w:hAnsi="Times New Roman" w:cs="Times New Roman"/>
          <w:sz w:val="24"/>
          <w:szCs w:val="24"/>
        </w:rPr>
        <w:t>:</w:t>
      </w:r>
      <w:r w:rsidRPr="007B203D">
        <w:rPr>
          <w:rFonts w:ascii="Times New Roman" w:hAnsi="Times New Roman" w:cs="Times New Roman"/>
          <w:sz w:val="24"/>
          <w:szCs w:val="24"/>
        </w:rPr>
        <w:t xml:space="preserve"> 441–</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4</w:t>
      </w:r>
      <w:r w:rsidR="00D53934">
        <w:rPr>
          <w:rFonts w:ascii="Times New Roman" w:hAnsi="Times New Roman" w:cs="Times New Roman"/>
          <w:sz w:val="24"/>
          <w:szCs w:val="24"/>
        </w:rPr>
        <w:t>5</w:t>
      </w:r>
      <w:r w:rsidRPr="007B203D">
        <w:rPr>
          <w:rFonts w:ascii="Times New Roman" w:hAnsi="Times New Roman" w:cs="Times New Roman"/>
          <w:sz w:val="24"/>
          <w:szCs w:val="24"/>
        </w:rPr>
        <w:t>5.</w:t>
      </w:r>
    </w:p>
    <w:p w14:paraId="33EB6FF2" w14:textId="77777777" w:rsidR="00364498" w:rsidRPr="00813043" w:rsidRDefault="00364498" w:rsidP="004D0A48">
      <w:pPr>
        <w:pStyle w:val="EndNoteBibliography"/>
        <w:ind w:left="540" w:hanging="540"/>
        <w:jc w:val="left"/>
        <w:rPr>
          <w:noProof/>
          <w:sz w:val="24"/>
        </w:rPr>
      </w:pPr>
      <w:r w:rsidRPr="00813043">
        <w:rPr>
          <w:noProof/>
          <w:sz w:val="24"/>
        </w:rPr>
        <w:t xml:space="preserve">Gjolberg, O., and A. G. Guttormsen. 2002. </w:t>
      </w:r>
      <w:r>
        <w:rPr>
          <w:noProof/>
          <w:sz w:val="24"/>
        </w:rPr>
        <w:t>“</w:t>
      </w:r>
      <w:r w:rsidRPr="00813043">
        <w:rPr>
          <w:noProof/>
          <w:sz w:val="24"/>
        </w:rPr>
        <w:t xml:space="preserve">Real Options </w:t>
      </w:r>
      <w:r>
        <w:rPr>
          <w:noProof/>
          <w:sz w:val="24"/>
        </w:rPr>
        <w:t>i</w:t>
      </w:r>
      <w:r w:rsidRPr="00813043">
        <w:rPr>
          <w:noProof/>
          <w:sz w:val="24"/>
        </w:rPr>
        <w:t xml:space="preserve">n </w:t>
      </w:r>
      <w:r>
        <w:rPr>
          <w:noProof/>
          <w:sz w:val="24"/>
        </w:rPr>
        <w:t>t</w:t>
      </w:r>
      <w:r w:rsidRPr="00813043">
        <w:rPr>
          <w:noProof/>
          <w:sz w:val="24"/>
        </w:rPr>
        <w:t xml:space="preserve">he Forest: What </w:t>
      </w:r>
      <w:r>
        <w:rPr>
          <w:noProof/>
          <w:sz w:val="24"/>
        </w:rPr>
        <w:t>i</w:t>
      </w:r>
      <w:r w:rsidRPr="00813043">
        <w:rPr>
          <w:noProof/>
          <w:sz w:val="24"/>
        </w:rPr>
        <w:t xml:space="preserve">f Prices </w:t>
      </w:r>
      <w:r>
        <w:rPr>
          <w:noProof/>
          <w:sz w:val="24"/>
        </w:rPr>
        <w:t>a</w:t>
      </w:r>
      <w:r w:rsidRPr="00813043">
        <w:rPr>
          <w:noProof/>
          <w:sz w:val="24"/>
        </w:rPr>
        <w:t>re Mean-Reverting?</w:t>
      </w:r>
      <w:r>
        <w:rPr>
          <w:noProof/>
          <w:sz w:val="24"/>
        </w:rPr>
        <w:t>”</w:t>
      </w:r>
      <w:r w:rsidRPr="00813043">
        <w:rPr>
          <w:noProof/>
          <w:sz w:val="24"/>
        </w:rPr>
        <w:t xml:space="preserve"> </w:t>
      </w:r>
      <w:r w:rsidRPr="00813043">
        <w:rPr>
          <w:i/>
          <w:noProof/>
          <w:sz w:val="24"/>
        </w:rPr>
        <w:t>Forest Policy and Economics</w:t>
      </w:r>
      <w:r w:rsidRPr="00813043">
        <w:rPr>
          <w:noProof/>
          <w:sz w:val="24"/>
        </w:rPr>
        <w:t xml:space="preserve"> 4 (1):13-20. </w:t>
      </w:r>
      <w:r>
        <w:rPr>
          <w:noProof/>
          <w:kern w:val="0"/>
          <w:sz w:val="24"/>
        </w:rPr>
        <w:t>https://doi.org/</w:t>
      </w:r>
      <w:r w:rsidRPr="00813043">
        <w:rPr>
          <w:noProof/>
          <w:sz w:val="24"/>
        </w:rPr>
        <w:t>10.1016/s1389-9341(01)00076-4</w:t>
      </w:r>
    </w:p>
    <w:p w14:paraId="2644FE2E" w14:textId="5C8EBB51" w:rsidR="00FB2E86" w:rsidRDefault="00FB2E86" w:rsidP="00FB2E86">
      <w:pPr>
        <w:autoSpaceDE w:val="0"/>
        <w:autoSpaceDN w:val="0"/>
        <w:adjustRightInd w:val="0"/>
        <w:ind w:left="540" w:hanging="540"/>
        <w:rPr>
          <w:rFonts w:ascii="Times New Roman" w:hAnsi="Times New Roman" w:cs="Times New Roman"/>
          <w:sz w:val="24"/>
          <w:szCs w:val="24"/>
        </w:rPr>
      </w:pPr>
      <w:r w:rsidRPr="00FB2E86">
        <w:rPr>
          <w:rFonts w:ascii="Times New Roman" w:hAnsi="Times New Roman" w:cs="Times New Roman"/>
          <w:sz w:val="24"/>
          <w:szCs w:val="24"/>
        </w:rPr>
        <w:t xml:space="preserve">Gong, </w:t>
      </w:r>
      <w:proofErr w:type="gramStart"/>
      <w:r w:rsidRPr="00FB2E86">
        <w:rPr>
          <w:rFonts w:ascii="Times New Roman" w:hAnsi="Times New Roman" w:cs="Times New Roman"/>
          <w:sz w:val="24"/>
          <w:szCs w:val="24"/>
        </w:rPr>
        <w:t>P.</w:t>
      </w:r>
      <w:proofErr w:type="gramEnd"/>
      <w:r w:rsidRPr="00FB2E86">
        <w:rPr>
          <w:rFonts w:ascii="Times New Roman" w:hAnsi="Times New Roman" w:cs="Times New Roman"/>
          <w:sz w:val="24"/>
          <w:szCs w:val="24"/>
        </w:rPr>
        <w:t xml:space="preserve"> and K.G. Lofgren. 2007. Market and welfare implication of the reservation price strategy for forest harvest decisions.  Journal of Forest Economics 13(4): 217-243.</w:t>
      </w:r>
    </w:p>
    <w:p w14:paraId="6AB4F1BB" w14:textId="2C9B67BB" w:rsidR="00F30AFE" w:rsidRPr="00FB2E86" w:rsidRDefault="00F30AFE" w:rsidP="00FB2E86">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Hughes, </w:t>
      </w:r>
      <w:r w:rsidR="001A5864">
        <w:rPr>
          <w:rFonts w:ascii="Times New Roman" w:hAnsi="Times New Roman" w:cs="Times New Roman"/>
          <w:sz w:val="24"/>
          <w:szCs w:val="24"/>
        </w:rPr>
        <w:t>W</w:t>
      </w:r>
      <w:r>
        <w:rPr>
          <w:rFonts w:ascii="Times New Roman" w:hAnsi="Times New Roman" w:cs="Times New Roman"/>
          <w:sz w:val="24"/>
          <w:szCs w:val="24"/>
        </w:rPr>
        <w:t xml:space="preserve">.R. </w:t>
      </w:r>
      <w:r w:rsidR="001A5864">
        <w:rPr>
          <w:rFonts w:ascii="Times New Roman" w:hAnsi="Times New Roman" w:cs="Times New Roman"/>
          <w:sz w:val="24"/>
          <w:szCs w:val="24"/>
        </w:rPr>
        <w:t xml:space="preserve">2000. Valuing a forest as a call option: the sale of </w:t>
      </w:r>
      <w:r w:rsidR="000B5268">
        <w:rPr>
          <w:rFonts w:ascii="Times New Roman" w:hAnsi="Times New Roman" w:cs="Times New Roman"/>
          <w:sz w:val="24"/>
          <w:szCs w:val="24"/>
        </w:rPr>
        <w:t xml:space="preserve">Forest Corporation in New Zealand. Forest science </w:t>
      </w:r>
      <w:r w:rsidR="00077072">
        <w:rPr>
          <w:rFonts w:ascii="Times New Roman" w:hAnsi="Times New Roman" w:cs="Times New Roman"/>
          <w:sz w:val="24"/>
          <w:szCs w:val="24"/>
        </w:rPr>
        <w:t>46(1):32-39.</w:t>
      </w:r>
    </w:p>
    <w:p w14:paraId="433A97A4" w14:textId="67DC0772" w:rsidR="00F403E5" w:rsidRDefault="0094245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Insley, M. 2002. A real option approach to the valuation of a forestry investment. Journal of E</w:t>
      </w:r>
      <w:r w:rsidR="004871A5">
        <w:rPr>
          <w:rFonts w:ascii="Times New Roman" w:hAnsi="Times New Roman" w:cs="Times New Roman"/>
          <w:sz w:val="24"/>
          <w:szCs w:val="24"/>
        </w:rPr>
        <w:t>nvironm</w:t>
      </w:r>
      <w:r w:rsidR="0030541D">
        <w:rPr>
          <w:rFonts w:ascii="Times New Roman" w:hAnsi="Times New Roman" w:cs="Times New Roman"/>
          <w:sz w:val="24"/>
          <w:szCs w:val="24"/>
        </w:rPr>
        <w:t>e</w:t>
      </w:r>
      <w:r w:rsidR="004871A5">
        <w:rPr>
          <w:rFonts w:ascii="Times New Roman" w:hAnsi="Times New Roman" w:cs="Times New Roman"/>
          <w:sz w:val="24"/>
          <w:szCs w:val="24"/>
        </w:rPr>
        <w:t>ntal Ec</w:t>
      </w:r>
      <w:r w:rsidR="0030541D">
        <w:rPr>
          <w:rFonts w:ascii="Times New Roman" w:hAnsi="Times New Roman" w:cs="Times New Roman"/>
          <w:sz w:val="24"/>
          <w:szCs w:val="24"/>
        </w:rPr>
        <w:t>o</w:t>
      </w:r>
      <w:r w:rsidR="004871A5">
        <w:rPr>
          <w:rFonts w:ascii="Times New Roman" w:hAnsi="Times New Roman" w:cs="Times New Roman"/>
          <w:sz w:val="24"/>
          <w:szCs w:val="24"/>
        </w:rPr>
        <w:t xml:space="preserve">nomics and Management </w:t>
      </w:r>
      <w:r w:rsidR="00F5687F">
        <w:rPr>
          <w:rFonts w:ascii="Times New Roman" w:hAnsi="Times New Roman" w:cs="Times New Roman"/>
          <w:sz w:val="24"/>
          <w:szCs w:val="24"/>
        </w:rPr>
        <w:t xml:space="preserve">44: </w:t>
      </w:r>
      <w:r w:rsidR="004871A5">
        <w:rPr>
          <w:rFonts w:ascii="Times New Roman" w:hAnsi="Times New Roman" w:cs="Times New Roman"/>
          <w:sz w:val="24"/>
          <w:szCs w:val="24"/>
        </w:rPr>
        <w:t>471 – 492.</w:t>
      </w:r>
    </w:p>
    <w:p w14:paraId="7F16929A" w14:textId="0F4EAEA9" w:rsidR="000938F9" w:rsidRDefault="000938F9"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Insley, M. and K. Rollins. 2005. On solving multirotational t</w:t>
      </w:r>
      <w:r w:rsidR="004C0ECC">
        <w:rPr>
          <w:rFonts w:ascii="Times New Roman" w:hAnsi="Times New Roman" w:cs="Times New Roman"/>
          <w:sz w:val="24"/>
          <w:szCs w:val="24"/>
        </w:rPr>
        <w:t>imber harvesting problem with stochastic prices: a linear</w:t>
      </w:r>
      <w:r w:rsidR="00356C0A">
        <w:rPr>
          <w:rFonts w:ascii="Times New Roman" w:hAnsi="Times New Roman" w:cs="Times New Roman"/>
          <w:sz w:val="24"/>
          <w:szCs w:val="24"/>
        </w:rPr>
        <w:t xml:space="preserve"> complementarity</w:t>
      </w:r>
      <w:r w:rsidR="004C0ECC">
        <w:rPr>
          <w:rFonts w:ascii="Times New Roman" w:hAnsi="Times New Roman" w:cs="Times New Roman"/>
          <w:sz w:val="24"/>
          <w:szCs w:val="24"/>
        </w:rPr>
        <w:t xml:space="preserve"> </w:t>
      </w:r>
      <w:r w:rsidR="00B93FA4">
        <w:rPr>
          <w:rFonts w:ascii="Times New Roman" w:hAnsi="Times New Roman" w:cs="Times New Roman"/>
          <w:sz w:val="24"/>
          <w:szCs w:val="24"/>
        </w:rPr>
        <w:t>formulation. American Journal of Agricultural economics 87(3): 735-755.</w:t>
      </w:r>
    </w:p>
    <w:p w14:paraId="73A31E85" w14:textId="77777777" w:rsidR="00304C84" w:rsidRPr="00813043" w:rsidRDefault="00304C84" w:rsidP="00971D3A">
      <w:pPr>
        <w:pStyle w:val="EndNoteBibliography"/>
        <w:ind w:left="540" w:hanging="540"/>
        <w:jc w:val="left"/>
        <w:rPr>
          <w:noProof/>
          <w:sz w:val="24"/>
        </w:rPr>
      </w:pPr>
      <w:r w:rsidRPr="00813043">
        <w:rPr>
          <w:noProof/>
          <w:sz w:val="24"/>
        </w:rPr>
        <w:t xml:space="preserve">Limaei, S. M., and Z. Mohammadi. 2021. </w:t>
      </w:r>
      <w:r>
        <w:rPr>
          <w:noProof/>
          <w:sz w:val="24"/>
        </w:rPr>
        <w:t>“</w:t>
      </w:r>
      <w:r w:rsidRPr="00813043">
        <w:rPr>
          <w:noProof/>
          <w:sz w:val="24"/>
        </w:rPr>
        <w:t>Optimal Forest Management Using Stochastic Dynamic Programming Approach - A Case Study from the Hyrcanian Forests of Iran.</w:t>
      </w:r>
      <w:r>
        <w:rPr>
          <w:noProof/>
          <w:sz w:val="24"/>
        </w:rPr>
        <w:t>”</w:t>
      </w:r>
      <w:r w:rsidRPr="00813043">
        <w:rPr>
          <w:noProof/>
          <w:sz w:val="24"/>
        </w:rPr>
        <w:t xml:space="preserve"> </w:t>
      </w:r>
      <w:r w:rsidRPr="00813043">
        <w:rPr>
          <w:i/>
          <w:noProof/>
          <w:sz w:val="24"/>
        </w:rPr>
        <w:t>Journal of Sustainable Forestry</w:t>
      </w:r>
      <w:r w:rsidRPr="00813043">
        <w:rPr>
          <w:noProof/>
          <w:sz w:val="24"/>
        </w:rPr>
        <w:t xml:space="preserve">. </w:t>
      </w:r>
      <w:r>
        <w:rPr>
          <w:noProof/>
          <w:kern w:val="0"/>
          <w:sz w:val="24"/>
        </w:rPr>
        <w:t>https://doi.org/</w:t>
      </w:r>
      <w:r w:rsidRPr="00813043">
        <w:rPr>
          <w:noProof/>
          <w:sz w:val="24"/>
        </w:rPr>
        <w:t>10.1080/10549811.2021.1961277</w:t>
      </w:r>
    </w:p>
    <w:p w14:paraId="69CE88E8" w14:textId="427B958F" w:rsidR="005F0057" w:rsidRDefault="005F0057" w:rsidP="00086CA7">
      <w:pPr>
        <w:autoSpaceDE w:val="0"/>
        <w:autoSpaceDN w:val="0"/>
        <w:adjustRightInd w:val="0"/>
        <w:ind w:left="540" w:hanging="540"/>
        <w:rPr>
          <w:rFonts w:ascii="Times New Roman" w:hAnsi="Times New Roman" w:cs="Times New Roman"/>
          <w:sz w:val="24"/>
          <w:szCs w:val="24"/>
        </w:rPr>
      </w:pPr>
      <w:r w:rsidRPr="005F0057">
        <w:rPr>
          <w:rFonts w:ascii="Times New Roman" w:hAnsi="Times New Roman" w:cs="Times New Roman"/>
          <w:sz w:val="24"/>
          <w:szCs w:val="24"/>
        </w:rPr>
        <w:t>Lu, F.,</w:t>
      </w:r>
      <w:r w:rsidR="002B38BE">
        <w:rPr>
          <w:rFonts w:ascii="Times New Roman" w:hAnsi="Times New Roman" w:cs="Times New Roman"/>
          <w:sz w:val="24"/>
          <w:szCs w:val="24"/>
        </w:rPr>
        <w:t xml:space="preserve"> and </w:t>
      </w:r>
      <w:r w:rsidR="00345122">
        <w:rPr>
          <w:rFonts w:ascii="Times New Roman" w:hAnsi="Times New Roman" w:cs="Times New Roman"/>
          <w:sz w:val="24"/>
          <w:szCs w:val="24"/>
        </w:rPr>
        <w:t xml:space="preserve">P. </w:t>
      </w:r>
      <w:r w:rsidRPr="005F0057">
        <w:rPr>
          <w:rFonts w:ascii="Times New Roman" w:hAnsi="Times New Roman" w:cs="Times New Roman"/>
          <w:sz w:val="24"/>
          <w:szCs w:val="24"/>
        </w:rPr>
        <w:t>Gong</w:t>
      </w:r>
      <w:r w:rsidR="00345122">
        <w:rPr>
          <w:rFonts w:ascii="Times New Roman" w:hAnsi="Times New Roman" w:cs="Times New Roman"/>
          <w:sz w:val="24"/>
          <w:szCs w:val="24"/>
        </w:rPr>
        <w:t xml:space="preserve">. </w:t>
      </w:r>
      <w:r w:rsidRPr="005F0057">
        <w:rPr>
          <w:rFonts w:ascii="Times New Roman" w:hAnsi="Times New Roman" w:cs="Times New Roman"/>
          <w:sz w:val="24"/>
          <w:szCs w:val="24"/>
        </w:rPr>
        <w:t>2003. Optimal stocking level and final harvest age with stochastic prices. Journal of</w:t>
      </w:r>
      <w:r>
        <w:rPr>
          <w:rFonts w:ascii="Times New Roman" w:hAnsi="Times New Roman" w:cs="Times New Roman"/>
          <w:sz w:val="24"/>
          <w:szCs w:val="24"/>
        </w:rPr>
        <w:t xml:space="preserve"> </w:t>
      </w:r>
      <w:r w:rsidRPr="005F0057">
        <w:rPr>
          <w:rFonts w:ascii="Times New Roman" w:hAnsi="Times New Roman" w:cs="Times New Roman"/>
          <w:sz w:val="24"/>
          <w:szCs w:val="24"/>
        </w:rPr>
        <w:t>Forest Economics, 9(2)</w:t>
      </w:r>
      <w:r w:rsidR="00345122">
        <w:rPr>
          <w:rFonts w:ascii="Times New Roman" w:hAnsi="Times New Roman" w:cs="Times New Roman"/>
          <w:sz w:val="24"/>
          <w:szCs w:val="24"/>
        </w:rPr>
        <w:t>:</w:t>
      </w:r>
      <w:r w:rsidRPr="005F0057">
        <w:rPr>
          <w:rFonts w:ascii="Times New Roman" w:hAnsi="Times New Roman" w:cs="Times New Roman"/>
          <w:sz w:val="24"/>
          <w:szCs w:val="24"/>
        </w:rPr>
        <w:t xml:space="preserve"> 119</w:t>
      </w:r>
      <w:r w:rsidRPr="005F0057">
        <w:rPr>
          <w:rFonts w:ascii="Times New Roman" w:eastAsia="AdvOTee460ee4+20" w:hAnsi="Times New Roman" w:cs="Times New Roman"/>
          <w:sz w:val="24"/>
          <w:szCs w:val="24"/>
        </w:rPr>
        <w:t>–</w:t>
      </w:r>
      <w:r w:rsidRPr="005F0057">
        <w:rPr>
          <w:rFonts w:ascii="Times New Roman" w:hAnsi="Times New Roman" w:cs="Times New Roman"/>
          <w:sz w:val="24"/>
          <w:szCs w:val="24"/>
        </w:rPr>
        <w:t>136.</w:t>
      </w:r>
    </w:p>
    <w:p w14:paraId="6C652F15" w14:textId="7684296A" w:rsidR="000A1E72" w:rsidRDefault="000A1E72" w:rsidP="000A1E72">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Morck, R., E. Schwartz, and D. Strangeland. 1989. The valuation of forest resources under stochastic prices and inventories. Journal of financial and quantitative analysis 24(4): 473-487.</w:t>
      </w:r>
    </w:p>
    <w:p w14:paraId="7F41AABA" w14:textId="6C931F61" w:rsidR="00EA233F" w:rsidRPr="00EA233F" w:rsidRDefault="00EA233F"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Plantinga, A., </w:t>
      </w:r>
      <w:r w:rsidRPr="00EA233F">
        <w:rPr>
          <w:rFonts w:ascii="Times New Roman" w:hAnsi="Times New Roman" w:cs="Times New Roman"/>
          <w:sz w:val="24"/>
          <w:szCs w:val="24"/>
        </w:rPr>
        <w:t>1998. The optimal timber rotation: an option value approach. For Sci 44</w:t>
      </w:r>
      <w:r w:rsidR="00216909">
        <w:rPr>
          <w:rFonts w:ascii="Times New Roman" w:hAnsi="Times New Roman" w:cs="Times New Roman"/>
          <w:sz w:val="24"/>
          <w:szCs w:val="24"/>
        </w:rPr>
        <w:t>(2)</w:t>
      </w:r>
      <w:r w:rsidRPr="00EA233F">
        <w:rPr>
          <w:rFonts w:ascii="Times New Roman" w:hAnsi="Times New Roman" w:cs="Times New Roman"/>
          <w:sz w:val="24"/>
          <w:szCs w:val="24"/>
        </w:rPr>
        <w:t>:192–202</w:t>
      </w:r>
    </w:p>
    <w:p w14:paraId="28B39E0C" w14:textId="628BFF7F" w:rsidR="006113B7" w:rsidRDefault="006113B7" w:rsidP="00086CA7">
      <w:pPr>
        <w:autoSpaceDE w:val="0"/>
        <w:autoSpaceDN w:val="0"/>
        <w:adjustRightInd w:val="0"/>
        <w:ind w:left="540" w:hanging="540"/>
        <w:rPr>
          <w:rFonts w:ascii="Times New Roman" w:hAnsi="Times New Roman" w:cs="Times New Roman"/>
          <w:sz w:val="24"/>
          <w:szCs w:val="24"/>
        </w:rPr>
      </w:pPr>
      <w:r w:rsidRPr="00A5480B">
        <w:rPr>
          <w:rFonts w:ascii="Times New Roman" w:hAnsi="Times New Roman" w:cs="Times New Roman"/>
          <w:sz w:val="24"/>
          <w:szCs w:val="24"/>
        </w:rPr>
        <w:t xml:space="preserve">Rakotoarison, H., </w:t>
      </w:r>
      <w:r w:rsidR="00966A40" w:rsidRPr="00A5480B">
        <w:rPr>
          <w:rFonts w:ascii="Times New Roman" w:hAnsi="Times New Roman" w:cs="Times New Roman"/>
          <w:sz w:val="24"/>
          <w:szCs w:val="24"/>
        </w:rPr>
        <w:t xml:space="preserve">and </w:t>
      </w:r>
      <w:r w:rsidR="004231AA" w:rsidRPr="00A5480B">
        <w:rPr>
          <w:rFonts w:ascii="Times New Roman" w:hAnsi="Times New Roman" w:cs="Times New Roman"/>
          <w:sz w:val="24"/>
          <w:szCs w:val="24"/>
        </w:rPr>
        <w:t xml:space="preserve">P. </w:t>
      </w:r>
      <w:r w:rsidRPr="00A5480B">
        <w:rPr>
          <w:rFonts w:ascii="Times New Roman" w:hAnsi="Times New Roman" w:cs="Times New Roman"/>
          <w:sz w:val="24"/>
          <w:szCs w:val="24"/>
        </w:rPr>
        <w:t>Loisel</w:t>
      </w:r>
      <w:r w:rsidR="00771E8C" w:rsidRPr="00A5480B">
        <w:rPr>
          <w:rFonts w:ascii="Times New Roman" w:hAnsi="Times New Roman" w:cs="Times New Roman"/>
          <w:sz w:val="24"/>
          <w:szCs w:val="24"/>
        </w:rPr>
        <w:t>.</w:t>
      </w:r>
      <w:r w:rsidRPr="00A5480B">
        <w:rPr>
          <w:rFonts w:ascii="Times New Roman" w:hAnsi="Times New Roman" w:cs="Times New Roman"/>
          <w:sz w:val="24"/>
          <w:szCs w:val="24"/>
        </w:rPr>
        <w:t xml:space="preserve"> 2017. The Faustmann model under storm risk and price uncertainty:</w:t>
      </w:r>
      <w:r w:rsidR="00453B57" w:rsidRPr="00A5480B">
        <w:rPr>
          <w:rFonts w:ascii="Times New Roman" w:hAnsi="Times New Roman" w:cs="Times New Roman"/>
          <w:sz w:val="24"/>
          <w:szCs w:val="24"/>
        </w:rPr>
        <w:t xml:space="preserve"> </w:t>
      </w:r>
      <w:r w:rsidRPr="00A5480B">
        <w:rPr>
          <w:rFonts w:ascii="Times New Roman" w:hAnsi="Times New Roman" w:cs="Times New Roman"/>
          <w:sz w:val="24"/>
          <w:szCs w:val="24"/>
        </w:rPr>
        <w:t>A</w:t>
      </w:r>
      <w:r w:rsidRPr="007B203D">
        <w:rPr>
          <w:rFonts w:ascii="Times New Roman" w:hAnsi="Times New Roman" w:cs="Times New Roman"/>
          <w:sz w:val="24"/>
          <w:szCs w:val="24"/>
        </w:rPr>
        <w:t xml:space="preserve"> case study of European beech in Northwestern France. Forest Policy and Economics</w:t>
      </w:r>
      <w:r w:rsidR="00453B57" w:rsidRPr="007B203D">
        <w:rPr>
          <w:rFonts w:ascii="Times New Roman" w:hAnsi="Times New Roman" w:cs="Times New Roman"/>
          <w:sz w:val="24"/>
          <w:szCs w:val="24"/>
        </w:rPr>
        <w:t xml:space="preserve"> </w:t>
      </w:r>
      <w:r w:rsidRPr="007B203D">
        <w:rPr>
          <w:rFonts w:ascii="Times New Roman" w:hAnsi="Times New Roman" w:cs="Times New Roman"/>
          <w:sz w:val="24"/>
          <w:szCs w:val="24"/>
        </w:rPr>
        <w:t>81</w:t>
      </w:r>
      <w:r w:rsidR="004E258B">
        <w:rPr>
          <w:rFonts w:ascii="Times New Roman" w:hAnsi="Times New Roman" w:cs="Times New Roman"/>
          <w:sz w:val="24"/>
          <w:szCs w:val="24"/>
        </w:rPr>
        <w:t>:</w:t>
      </w:r>
      <w:r w:rsidRPr="007B203D">
        <w:rPr>
          <w:rFonts w:ascii="Times New Roman" w:hAnsi="Times New Roman" w:cs="Times New Roman"/>
          <w:sz w:val="24"/>
          <w:szCs w:val="24"/>
        </w:rPr>
        <w:t xml:space="preserve"> 30-37.</w:t>
      </w:r>
    </w:p>
    <w:p w14:paraId="2FD5A8DE" w14:textId="1F3FF1FC" w:rsidR="00BD052E" w:rsidRDefault="00DC42D8" w:rsidP="00086CA7">
      <w:pPr>
        <w:autoSpaceDE w:val="0"/>
        <w:autoSpaceDN w:val="0"/>
        <w:adjustRightInd w:val="0"/>
        <w:ind w:left="540" w:hanging="540"/>
        <w:rPr>
          <w:rFonts w:ascii="Times New Roman" w:hAnsi="Times New Roman" w:cs="Times New Roman"/>
          <w:sz w:val="24"/>
          <w:szCs w:val="24"/>
        </w:rPr>
      </w:pPr>
      <w:r>
        <w:rPr>
          <w:rFonts w:ascii="Times New Roman" w:hAnsi="Times New Roman"/>
          <w:sz w:val="24"/>
          <w:szCs w:val="24"/>
        </w:rPr>
        <w:t>S</w:t>
      </w:r>
      <w:r>
        <w:rPr>
          <w:rFonts w:ascii="Times New Roman" w:hAnsi="Times New Roman" w:cs="Times New Roman"/>
          <w:sz w:val="24"/>
          <w:szCs w:val="24"/>
        </w:rPr>
        <w:t>ø</w:t>
      </w:r>
      <w:r>
        <w:rPr>
          <w:rFonts w:ascii="Times New Roman" w:hAnsi="Times New Roman"/>
          <w:sz w:val="24"/>
          <w:szCs w:val="24"/>
        </w:rPr>
        <w:t>dal</w:t>
      </w:r>
      <w:r w:rsidR="00BD052E">
        <w:rPr>
          <w:rFonts w:ascii="Times New Roman" w:hAnsi="Times New Roman" w:cs="Times New Roman"/>
          <w:sz w:val="24"/>
          <w:szCs w:val="24"/>
        </w:rPr>
        <w:t>, S. 2002. The stochastic rotational problem</w:t>
      </w:r>
      <w:r w:rsidR="00280E9B">
        <w:rPr>
          <w:rFonts w:ascii="Times New Roman" w:hAnsi="Times New Roman" w:cs="Times New Roman"/>
          <w:sz w:val="24"/>
          <w:szCs w:val="24"/>
        </w:rPr>
        <w:t xml:space="preserve">: a comment. Journal of Economic Dynamics and Control. </w:t>
      </w:r>
      <w:r w:rsidR="00963D0A">
        <w:rPr>
          <w:rFonts w:ascii="Times New Roman" w:hAnsi="Times New Roman" w:cs="Times New Roman"/>
          <w:sz w:val="24"/>
          <w:szCs w:val="24"/>
        </w:rPr>
        <w:t>26: 509-515.</w:t>
      </w:r>
    </w:p>
    <w:p w14:paraId="6F681DBB" w14:textId="7DBB1624" w:rsidR="009D745B" w:rsidRPr="007B203D" w:rsidRDefault="009D745B"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Thompson, T. </w:t>
      </w:r>
      <w:r w:rsidR="00C9762D">
        <w:rPr>
          <w:rFonts w:ascii="Times New Roman" w:hAnsi="Times New Roman" w:cs="Times New Roman"/>
          <w:sz w:val="24"/>
          <w:szCs w:val="24"/>
        </w:rPr>
        <w:t>1992. Optimal forest rotation</w:t>
      </w:r>
      <w:r w:rsidR="003B6CDA">
        <w:rPr>
          <w:rFonts w:ascii="Times New Roman" w:hAnsi="Times New Roman" w:cs="Times New Roman"/>
          <w:sz w:val="24"/>
          <w:szCs w:val="24"/>
        </w:rPr>
        <w:t xml:space="preserve"> </w:t>
      </w:r>
      <w:r w:rsidR="00C9762D">
        <w:rPr>
          <w:rFonts w:ascii="Times New Roman" w:hAnsi="Times New Roman" w:cs="Times New Roman"/>
          <w:sz w:val="24"/>
          <w:szCs w:val="24"/>
        </w:rPr>
        <w:t>w</w:t>
      </w:r>
      <w:r w:rsidR="003B6CDA">
        <w:rPr>
          <w:rFonts w:ascii="Times New Roman" w:hAnsi="Times New Roman" w:cs="Times New Roman"/>
          <w:sz w:val="24"/>
          <w:szCs w:val="24"/>
        </w:rPr>
        <w:t>h</w:t>
      </w:r>
      <w:r w:rsidR="00C9762D">
        <w:rPr>
          <w:rFonts w:ascii="Times New Roman" w:hAnsi="Times New Roman" w:cs="Times New Roman"/>
          <w:sz w:val="24"/>
          <w:szCs w:val="24"/>
        </w:rPr>
        <w:t xml:space="preserve">en stumpage prices follow a diffusion process. Land </w:t>
      </w:r>
      <w:r w:rsidR="00BA6439">
        <w:rPr>
          <w:rFonts w:ascii="Times New Roman" w:hAnsi="Times New Roman" w:cs="Times New Roman"/>
          <w:sz w:val="24"/>
          <w:szCs w:val="24"/>
        </w:rPr>
        <w:t>E</w:t>
      </w:r>
      <w:r w:rsidR="00C9762D">
        <w:rPr>
          <w:rFonts w:ascii="Times New Roman" w:hAnsi="Times New Roman" w:cs="Times New Roman"/>
          <w:sz w:val="24"/>
          <w:szCs w:val="24"/>
        </w:rPr>
        <w:t xml:space="preserve">conomics </w:t>
      </w:r>
      <w:r w:rsidR="003B6CDA">
        <w:rPr>
          <w:rFonts w:ascii="Times New Roman" w:hAnsi="Times New Roman" w:cs="Times New Roman"/>
          <w:sz w:val="24"/>
          <w:szCs w:val="24"/>
        </w:rPr>
        <w:t xml:space="preserve">68(3): 329-342. </w:t>
      </w:r>
    </w:p>
    <w:p w14:paraId="45B29D93" w14:textId="0F869FCF" w:rsidR="00E74A97" w:rsidRDefault="00520C48"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 xml:space="preserve">Willassen, Y. 1998. </w:t>
      </w:r>
      <w:r w:rsidR="00E74A97">
        <w:rPr>
          <w:rFonts w:ascii="Times New Roman" w:hAnsi="Times New Roman" w:cs="Times New Roman"/>
          <w:sz w:val="24"/>
          <w:szCs w:val="24"/>
        </w:rPr>
        <w:t>The stochastic rotation problem: A generalization</w:t>
      </w:r>
      <w:r w:rsidR="00195A5B">
        <w:rPr>
          <w:rFonts w:ascii="Times New Roman" w:hAnsi="Times New Roman" w:cs="Times New Roman"/>
          <w:sz w:val="24"/>
          <w:szCs w:val="24"/>
        </w:rPr>
        <w:t xml:space="preserve"> </w:t>
      </w:r>
      <w:r w:rsidR="00E74A97">
        <w:rPr>
          <w:rFonts w:ascii="Times New Roman" w:hAnsi="Times New Roman" w:cs="Times New Roman"/>
          <w:sz w:val="24"/>
          <w:szCs w:val="24"/>
        </w:rPr>
        <w:t>of Faustmann</w:t>
      </w:r>
      <w:r w:rsidR="00CA79F6">
        <w:rPr>
          <w:rFonts w:ascii="Times New Roman" w:hAnsi="Times New Roman" w:cs="Times New Roman"/>
          <w:sz w:val="24"/>
          <w:szCs w:val="24"/>
        </w:rPr>
        <w:t>’</w:t>
      </w:r>
      <w:r w:rsidR="00E74A97">
        <w:rPr>
          <w:rFonts w:ascii="Times New Roman" w:hAnsi="Times New Roman" w:cs="Times New Roman"/>
          <w:sz w:val="24"/>
          <w:szCs w:val="24"/>
        </w:rPr>
        <w:t xml:space="preserve">s formula to stochastic forest growth. </w:t>
      </w:r>
      <w:r w:rsidR="00F82F26">
        <w:rPr>
          <w:rFonts w:ascii="Times New Roman" w:hAnsi="Times New Roman" w:cs="Times New Roman"/>
          <w:sz w:val="24"/>
          <w:szCs w:val="24"/>
        </w:rPr>
        <w:t>Journal of Economic Dy</w:t>
      </w:r>
      <w:r w:rsidR="00DB4BE1">
        <w:rPr>
          <w:rFonts w:ascii="Times New Roman" w:hAnsi="Times New Roman" w:cs="Times New Roman"/>
          <w:sz w:val="24"/>
          <w:szCs w:val="24"/>
        </w:rPr>
        <w:t>n</w:t>
      </w:r>
      <w:r w:rsidR="00F82F26">
        <w:rPr>
          <w:rFonts w:ascii="Times New Roman" w:hAnsi="Times New Roman" w:cs="Times New Roman"/>
          <w:sz w:val="24"/>
          <w:szCs w:val="24"/>
        </w:rPr>
        <w:t>a</w:t>
      </w:r>
      <w:r w:rsidR="00DB4BE1">
        <w:rPr>
          <w:rFonts w:ascii="Times New Roman" w:hAnsi="Times New Roman" w:cs="Times New Roman"/>
          <w:sz w:val="24"/>
          <w:szCs w:val="24"/>
        </w:rPr>
        <w:t>m</w:t>
      </w:r>
      <w:r w:rsidR="00F82F26">
        <w:rPr>
          <w:rFonts w:ascii="Times New Roman" w:hAnsi="Times New Roman" w:cs="Times New Roman"/>
          <w:sz w:val="24"/>
          <w:szCs w:val="24"/>
        </w:rPr>
        <w:t xml:space="preserve">ics and </w:t>
      </w:r>
      <w:r w:rsidR="00DB4BE1">
        <w:rPr>
          <w:rFonts w:ascii="Times New Roman" w:hAnsi="Times New Roman" w:cs="Times New Roman"/>
          <w:sz w:val="24"/>
          <w:szCs w:val="24"/>
        </w:rPr>
        <w:t xml:space="preserve">Control 22: </w:t>
      </w:r>
      <w:r w:rsidR="00195A5B">
        <w:rPr>
          <w:rFonts w:ascii="Times New Roman" w:hAnsi="Times New Roman" w:cs="Times New Roman"/>
          <w:sz w:val="24"/>
          <w:szCs w:val="24"/>
        </w:rPr>
        <w:t>573-596.</w:t>
      </w:r>
    </w:p>
    <w:p w14:paraId="0AAC0BED" w14:textId="7E77E2DE" w:rsidR="00FB2E86" w:rsidRDefault="00FB2E86" w:rsidP="00086CA7">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Yousefpour, R., J.B. Jacobsen, B.J. Thorsen, H. Meilby, M. Hanewinkel, and K. Oehler. 2012. </w:t>
      </w:r>
      <w:r w:rsidRPr="00FB2E86">
        <w:rPr>
          <w:rFonts w:ascii="Times New Roman" w:hAnsi="Times New Roman" w:cs="Times New Roman"/>
          <w:sz w:val="24"/>
          <w:szCs w:val="24"/>
        </w:rPr>
        <w:t>A review of decision-making approaches to handle uncertainty and risk in adaptive forest management under climate change</w:t>
      </w:r>
      <w:r>
        <w:rPr>
          <w:rFonts w:ascii="Times New Roman" w:hAnsi="Times New Roman" w:cs="Times New Roman"/>
          <w:sz w:val="24"/>
          <w:szCs w:val="24"/>
        </w:rPr>
        <w:t>. Annals of Forest Science 69: 1- 15.</w:t>
      </w:r>
    </w:p>
    <w:p w14:paraId="09B3F83B" w14:textId="027BBEB6" w:rsidR="00393C17" w:rsidRPr="002E2A15" w:rsidRDefault="00393C17" w:rsidP="002D2740">
      <w:pPr>
        <w:autoSpaceDE w:val="0"/>
        <w:autoSpaceDN w:val="0"/>
        <w:adjustRightInd w:val="0"/>
        <w:ind w:left="540" w:hanging="540"/>
        <w:rPr>
          <w:rFonts w:ascii="Times New Roman" w:hAnsi="Times New Roman" w:cs="Times New Roman"/>
          <w:sz w:val="24"/>
          <w:szCs w:val="24"/>
        </w:rPr>
      </w:pPr>
      <w:r>
        <w:rPr>
          <w:rFonts w:ascii="Times New Roman" w:hAnsi="Times New Roman" w:cs="Times New Roman"/>
          <w:sz w:val="24"/>
          <w:szCs w:val="24"/>
        </w:rPr>
        <w:t>Zhang, F.</w:t>
      </w:r>
      <w:r w:rsidR="002C3225">
        <w:rPr>
          <w:rFonts w:ascii="Times New Roman" w:hAnsi="Times New Roman" w:cs="Times New Roman"/>
          <w:sz w:val="24"/>
          <w:szCs w:val="24"/>
        </w:rPr>
        <w:t>,</w:t>
      </w:r>
      <w:r>
        <w:rPr>
          <w:rFonts w:ascii="Times New Roman" w:hAnsi="Times New Roman" w:cs="Times New Roman"/>
          <w:sz w:val="24"/>
          <w:szCs w:val="24"/>
        </w:rPr>
        <w:t xml:space="preserve"> and</w:t>
      </w:r>
      <w:r w:rsidR="005917A4">
        <w:rPr>
          <w:rFonts w:ascii="Times New Roman" w:hAnsi="Times New Roman" w:cs="Times New Roman"/>
          <w:sz w:val="24"/>
          <w:szCs w:val="24"/>
        </w:rPr>
        <w:t xml:space="preserve"> S.J. Chang. 2018.</w:t>
      </w:r>
      <w:r w:rsidR="0089496B">
        <w:rPr>
          <w:rFonts w:ascii="Times New Roman" w:hAnsi="Times New Roman" w:cs="Times New Roman"/>
          <w:sz w:val="24"/>
          <w:szCs w:val="24"/>
        </w:rPr>
        <w:t xml:space="preserve"> </w:t>
      </w:r>
      <w:r w:rsidR="002E2A15" w:rsidRPr="002E2A15">
        <w:rPr>
          <w:rFonts w:ascii="Times New Roman" w:hAnsi="Times New Roman" w:cs="Times New Roman"/>
          <w:sz w:val="24"/>
          <w:szCs w:val="24"/>
        </w:rPr>
        <w:t xml:space="preserve">Measuring the </w:t>
      </w:r>
      <w:r w:rsidR="002E2A15">
        <w:rPr>
          <w:rFonts w:ascii="Times New Roman" w:hAnsi="Times New Roman" w:cs="Times New Roman"/>
          <w:sz w:val="24"/>
          <w:szCs w:val="24"/>
        </w:rPr>
        <w:t>i</w:t>
      </w:r>
      <w:r w:rsidR="002E2A15" w:rsidRPr="002E2A15">
        <w:rPr>
          <w:rFonts w:ascii="Times New Roman" w:hAnsi="Times New Roman" w:cs="Times New Roman"/>
          <w:sz w:val="24"/>
          <w:szCs w:val="24"/>
        </w:rPr>
        <w:t xml:space="preserve">mpact of </w:t>
      </w:r>
      <w:r w:rsidR="002E2A15">
        <w:rPr>
          <w:rFonts w:ascii="Times New Roman" w:hAnsi="Times New Roman" w:cs="Times New Roman"/>
          <w:sz w:val="24"/>
          <w:szCs w:val="24"/>
        </w:rPr>
        <w:t>r</w:t>
      </w:r>
      <w:r w:rsidR="002E2A15" w:rsidRPr="002E2A15">
        <w:rPr>
          <w:rFonts w:ascii="Times New Roman" w:hAnsi="Times New Roman" w:cs="Times New Roman"/>
          <w:sz w:val="24"/>
          <w:szCs w:val="24"/>
        </w:rPr>
        <w:t xml:space="preserve">isk </w:t>
      </w:r>
      <w:r w:rsidR="002E2A15">
        <w:rPr>
          <w:rFonts w:ascii="Times New Roman" w:hAnsi="Times New Roman" w:cs="Times New Roman"/>
          <w:sz w:val="24"/>
          <w:szCs w:val="24"/>
        </w:rPr>
        <w:t>p</w:t>
      </w:r>
      <w:r w:rsidR="002E2A15" w:rsidRPr="002E2A15">
        <w:rPr>
          <w:rFonts w:ascii="Times New Roman" w:hAnsi="Times New Roman" w:cs="Times New Roman"/>
          <w:sz w:val="24"/>
          <w:szCs w:val="24"/>
        </w:rPr>
        <w:t xml:space="preserve">reference on </w:t>
      </w:r>
      <w:r w:rsidR="002E2A15">
        <w:rPr>
          <w:rFonts w:ascii="Times New Roman" w:hAnsi="Times New Roman" w:cs="Times New Roman"/>
          <w:sz w:val="24"/>
          <w:szCs w:val="24"/>
        </w:rPr>
        <w:t>l</w:t>
      </w:r>
      <w:r w:rsidR="002E2A15" w:rsidRPr="002E2A15">
        <w:rPr>
          <w:rFonts w:ascii="Times New Roman" w:hAnsi="Times New Roman" w:cs="Times New Roman"/>
          <w:sz w:val="24"/>
          <w:szCs w:val="24"/>
        </w:rPr>
        <w:t>and</w:t>
      </w:r>
      <w:r w:rsidR="002D2740">
        <w:rPr>
          <w:rFonts w:ascii="Times New Roman" w:hAnsi="Times New Roman" w:cs="Times New Roman"/>
          <w:sz w:val="24"/>
          <w:szCs w:val="24"/>
        </w:rPr>
        <w:t xml:space="preserve"> </w:t>
      </w:r>
      <w:r w:rsidR="002E2A15">
        <w:rPr>
          <w:rFonts w:ascii="Times New Roman" w:hAnsi="Times New Roman" w:cs="Times New Roman"/>
          <w:sz w:val="24"/>
          <w:szCs w:val="24"/>
        </w:rPr>
        <w:t>v</w:t>
      </w:r>
      <w:r w:rsidR="002E2A15" w:rsidRPr="002E2A15">
        <w:rPr>
          <w:rFonts w:ascii="Times New Roman" w:hAnsi="Times New Roman" w:cs="Times New Roman"/>
          <w:sz w:val="24"/>
          <w:szCs w:val="24"/>
        </w:rPr>
        <w:t xml:space="preserve">aluation: Evidence from </w:t>
      </w:r>
      <w:r w:rsidR="002E2A15">
        <w:rPr>
          <w:rFonts w:ascii="Times New Roman" w:hAnsi="Times New Roman" w:cs="Times New Roman"/>
          <w:sz w:val="24"/>
          <w:szCs w:val="24"/>
        </w:rPr>
        <w:t>f</w:t>
      </w:r>
      <w:r w:rsidR="002E2A15" w:rsidRPr="002E2A15">
        <w:rPr>
          <w:rFonts w:ascii="Times New Roman" w:hAnsi="Times New Roman" w:cs="Times New Roman"/>
          <w:sz w:val="24"/>
          <w:szCs w:val="24"/>
        </w:rPr>
        <w:t xml:space="preserve">orest </w:t>
      </w:r>
      <w:r w:rsidR="002E2A15">
        <w:rPr>
          <w:rFonts w:ascii="Times New Roman" w:hAnsi="Times New Roman" w:cs="Times New Roman"/>
          <w:sz w:val="24"/>
          <w:szCs w:val="24"/>
        </w:rPr>
        <w:t>m</w:t>
      </w:r>
      <w:r w:rsidR="002E2A15" w:rsidRPr="002E2A15">
        <w:rPr>
          <w:rFonts w:ascii="Times New Roman" w:hAnsi="Times New Roman" w:cs="Times New Roman"/>
          <w:sz w:val="24"/>
          <w:szCs w:val="24"/>
        </w:rPr>
        <w:t>anagement</w:t>
      </w:r>
      <w:r w:rsidR="002D2740">
        <w:rPr>
          <w:rFonts w:ascii="Times New Roman" w:hAnsi="Times New Roman" w:cs="Times New Roman"/>
          <w:sz w:val="24"/>
          <w:szCs w:val="24"/>
        </w:rPr>
        <w:t>. L:and Economics 9</w:t>
      </w:r>
      <w:r w:rsidR="00D26767">
        <w:rPr>
          <w:rFonts w:ascii="Times New Roman" w:hAnsi="Times New Roman" w:cs="Times New Roman"/>
          <w:sz w:val="24"/>
          <w:szCs w:val="24"/>
        </w:rPr>
        <w:t>4</w:t>
      </w:r>
      <w:r w:rsidR="002D2740">
        <w:rPr>
          <w:rFonts w:ascii="Times New Roman" w:hAnsi="Times New Roman" w:cs="Times New Roman"/>
          <w:sz w:val="24"/>
          <w:szCs w:val="24"/>
        </w:rPr>
        <w:t>(3)</w:t>
      </w:r>
      <w:r w:rsidR="00125CBA">
        <w:rPr>
          <w:rFonts w:ascii="Times New Roman" w:hAnsi="Times New Roman" w:cs="Times New Roman"/>
          <w:sz w:val="24"/>
          <w:szCs w:val="24"/>
        </w:rPr>
        <w:t>:</w:t>
      </w:r>
      <w:r w:rsidR="00D26767">
        <w:rPr>
          <w:rFonts w:ascii="Times New Roman" w:hAnsi="Times New Roman" w:cs="Times New Roman"/>
          <w:sz w:val="24"/>
          <w:szCs w:val="24"/>
        </w:rPr>
        <w:t xml:space="preserve"> 425-436.</w:t>
      </w:r>
    </w:p>
    <w:p w14:paraId="0D68E249" w14:textId="77777777" w:rsidR="00FB2E86" w:rsidRPr="00FB2E86" w:rsidRDefault="00FB2E86" w:rsidP="00086CA7">
      <w:pPr>
        <w:autoSpaceDE w:val="0"/>
        <w:autoSpaceDN w:val="0"/>
        <w:adjustRightInd w:val="0"/>
        <w:ind w:left="540" w:hanging="540"/>
        <w:rPr>
          <w:rFonts w:ascii="Times New Roman" w:hAnsi="Times New Roman" w:cs="Times New Roman"/>
          <w:sz w:val="24"/>
          <w:szCs w:val="24"/>
        </w:rPr>
      </w:pPr>
    </w:p>
    <w:p w14:paraId="681F6097" w14:textId="16C967A9" w:rsidR="00995421" w:rsidRDefault="00995421">
      <w:pPr>
        <w:rPr>
          <w:rFonts w:ascii="Times New Roman" w:hAnsi="Times New Roman" w:cs="Times New Roman"/>
        </w:rPr>
      </w:pPr>
      <w:r>
        <w:rPr>
          <w:rFonts w:ascii="Times New Roman" w:hAnsi="Times New Roman" w:cs="Times New Roman"/>
        </w:rPr>
        <w:br w:type="page"/>
      </w:r>
    </w:p>
    <w:p w14:paraId="4DC9D43D" w14:textId="77777777" w:rsidR="00F96866" w:rsidRDefault="00F96866" w:rsidP="00086CA7">
      <w:pPr>
        <w:autoSpaceDE w:val="0"/>
        <w:autoSpaceDN w:val="0"/>
        <w:adjustRightInd w:val="0"/>
        <w:ind w:left="540" w:hanging="540"/>
        <w:rPr>
          <w:rFonts w:ascii="Times New Roman" w:hAnsi="Times New Roman" w:cs="Times New Roman"/>
        </w:rPr>
      </w:pPr>
    </w:p>
    <w:sectPr w:rsidR="00F96866" w:rsidSect="006649B4">
      <w:footerReference w:type="default" r:id="rId8"/>
      <w:pgSz w:w="12240" w:h="15840"/>
      <w:pgMar w:top="1440" w:right="1440" w:bottom="1440" w:left="1440" w:header="720" w:footer="720" w:gutter="0"/>
      <w:lnNumType w:countBy="1" w:restart="continuou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B810" w14:textId="77777777" w:rsidR="000D56CC" w:rsidRDefault="000D56CC" w:rsidP="00666C12">
      <w:r>
        <w:separator/>
      </w:r>
    </w:p>
  </w:endnote>
  <w:endnote w:type="continuationSeparator" w:id="0">
    <w:p w14:paraId="273F707F" w14:textId="77777777" w:rsidR="000D56CC" w:rsidRDefault="000D56CC" w:rsidP="0066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dvOTee460ee4+2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637942"/>
      <w:docPartObj>
        <w:docPartGallery w:val="Page Numbers (Bottom of Page)"/>
        <w:docPartUnique/>
      </w:docPartObj>
    </w:sdtPr>
    <w:sdtEndPr>
      <w:rPr>
        <w:noProof/>
      </w:rPr>
    </w:sdtEndPr>
    <w:sdtContent>
      <w:p w14:paraId="20215C56" w14:textId="5828448E" w:rsidR="00666C12" w:rsidRDefault="00666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5064A" w14:textId="77777777" w:rsidR="00666C12" w:rsidRDefault="0066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ED78" w14:textId="77777777" w:rsidR="000D56CC" w:rsidRDefault="000D56CC" w:rsidP="00666C12">
      <w:r>
        <w:separator/>
      </w:r>
    </w:p>
  </w:footnote>
  <w:footnote w:type="continuationSeparator" w:id="0">
    <w:p w14:paraId="5A2FEAF9" w14:textId="77777777" w:rsidR="000D56CC" w:rsidRDefault="000D56CC" w:rsidP="0066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504"/>
    <w:multiLevelType w:val="hybridMultilevel"/>
    <w:tmpl w:val="C0AE6CC8"/>
    <w:lvl w:ilvl="0" w:tplc="0978AF62">
      <w:start w:val="16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76FB2"/>
    <w:multiLevelType w:val="hybridMultilevel"/>
    <w:tmpl w:val="A17CA192"/>
    <w:lvl w:ilvl="0" w:tplc="DFBE3238">
      <w:start w:val="1"/>
      <w:numFmt w:val="bullet"/>
      <w:lvlText w:val="•"/>
      <w:lvlJc w:val="left"/>
      <w:pPr>
        <w:tabs>
          <w:tab w:val="num" w:pos="720"/>
        </w:tabs>
        <w:ind w:left="720" w:hanging="360"/>
      </w:pPr>
      <w:rPr>
        <w:rFonts w:ascii="Arial" w:hAnsi="Arial" w:hint="default"/>
      </w:rPr>
    </w:lvl>
    <w:lvl w:ilvl="1" w:tplc="E318CC68" w:tentative="1">
      <w:start w:val="1"/>
      <w:numFmt w:val="bullet"/>
      <w:lvlText w:val="•"/>
      <w:lvlJc w:val="left"/>
      <w:pPr>
        <w:tabs>
          <w:tab w:val="num" w:pos="1440"/>
        </w:tabs>
        <w:ind w:left="1440" w:hanging="360"/>
      </w:pPr>
      <w:rPr>
        <w:rFonts w:ascii="Arial" w:hAnsi="Arial" w:hint="default"/>
      </w:rPr>
    </w:lvl>
    <w:lvl w:ilvl="2" w:tplc="48347D5A" w:tentative="1">
      <w:start w:val="1"/>
      <w:numFmt w:val="bullet"/>
      <w:lvlText w:val="•"/>
      <w:lvlJc w:val="left"/>
      <w:pPr>
        <w:tabs>
          <w:tab w:val="num" w:pos="2160"/>
        </w:tabs>
        <w:ind w:left="2160" w:hanging="360"/>
      </w:pPr>
      <w:rPr>
        <w:rFonts w:ascii="Arial" w:hAnsi="Arial" w:hint="default"/>
      </w:rPr>
    </w:lvl>
    <w:lvl w:ilvl="3" w:tplc="88A47DC6" w:tentative="1">
      <w:start w:val="1"/>
      <w:numFmt w:val="bullet"/>
      <w:lvlText w:val="•"/>
      <w:lvlJc w:val="left"/>
      <w:pPr>
        <w:tabs>
          <w:tab w:val="num" w:pos="2880"/>
        </w:tabs>
        <w:ind w:left="2880" w:hanging="360"/>
      </w:pPr>
      <w:rPr>
        <w:rFonts w:ascii="Arial" w:hAnsi="Arial" w:hint="default"/>
      </w:rPr>
    </w:lvl>
    <w:lvl w:ilvl="4" w:tplc="77DA7EE2" w:tentative="1">
      <w:start w:val="1"/>
      <w:numFmt w:val="bullet"/>
      <w:lvlText w:val="•"/>
      <w:lvlJc w:val="left"/>
      <w:pPr>
        <w:tabs>
          <w:tab w:val="num" w:pos="3600"/>
        </w:tabs>
        <w:ind w:left="3600" w:hanging="360"/>
      </w:pPr>
      <w:rPr>
        <w:rFonts w:ascii="Arial" w:hAnsi="Arial" w:hint="default"/>
      </w:rPr>
    </w:lvl>
    <w:lvl w:ilvl="5" w:tplc="4288BC28" w:tentative="1">
      <w:start w:val="1"/>
      <w:numFmt w:val="bullet"/>
      <w:lvlText w:val="•"/>
      <w:lvlJc w:val="left"/>
      <w:pPr>
        <w:tabs>
          <w:tab w:val="num" w:pos="4320"/>
        </w:tabs>
        <w:ind w:left="4320" w:hanging="360"/>
      </w:pPr>
      <w:rPr>
        <w:rFonts w:ascii="Arial" w:hAnsi="Arial" w:hint="default"/>
      </w:rPr>
    </w:lvl>
    <w:lvl w:ilvl="6" w:tplc="F0C8BF26" w:tentative="1">
      <w:start w:val="1"/>
      <w:numFmt w:val="bullet"/>
      <w:lvlText w:val="•"/>
      <w:lvlJc w:val="left"/>
      <w:pPr>
        <w:tabs>
          <w:tab w:val="num" w:pos="5040"/>
        </w:tabs>
        <w:ind w:left="5040" w:hanging="360"/>
      </w:pPr>
      <w:rPr>
        <w:rFonts w:ascii="Arial" w:hAnsi="Arial" w:hint="default"/>
      </w:rPr>
    </w:lvl>
    <w:lvl w:ilvl="7" w:tplc="AD3A1BF4" w:tentative="1">
      <w:start w:val="1"/>
      <w:numFmt w:val="bullet"/>
      <w:lvlText w:val="•"/>
      <w:lvlJc w:val="left"/>
      <w:pPr>
        <w:tabs>
          <w:tab w:val="num" w:pos="5760"/>
        </w:tabs>
        <w:ind w:left="5760" w:hanging="360"/>
      </w:pPr>
      <w:rPr>
        <w:rFonts w:ascii="Arial" w:hAnsi="Arial" w:hint="default"/>
      </w:rPr>
    </w:lvl>
    <w:lvl w:ilvl="8" w:tplc="DA8E31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8A0EC4"/>
    <w:multiLevelType w:val="hybridMultilevel"/>
    <w:tmpl w:val="486A7F48"/>
    <w:lvl w:ilvl="0" w:tplc="6BAAF28C">
      <w:start w:val="1"/>
      <w:numFmt w:val="bullet"/>
      <w:lvlText w:val="•"/>
      <w:lvlJc w:val="left"/>
      <w:pPr>
        <w:tabs>
          <w:tab w:val="num" w:pos="720"/>
        </w:tabs>
        <w:ind w:left="720" w:hanging="360"/>
      </w:pPr>
      <w:rPr>
        <w:rFonts w:ascii="Arial" w:hAnsi="Arial" w:hint="default"/>
      </w:rPr>
    </w:lvl>
    <w:lvl w:ilvl="1" w:tplc="9EF6C1D2" w:tentative="1">
      <w:start w:val="1"/>
      <w:numFmt w:val="bullet"/>
      <w:lvlText w:val="•"/>
      <w:lvlJc w:val="left"/>
      <w:pPr>
        <w:tabs>
          <w:tab w:val="num" w:pos="1440"/>
        </w:tabs>
        <w:ind w:left="1440" w:hanging="360"/>
      </w:pPr>
      <w:rPr>
        <w:rFonts w:ascii="Arial" w:hAnsi="Arial" w:hint="default"/>
      </w:rPr>
    </w:lvl>
    <w:lvl w:ilvl="2" w:tplc="26FCF66C" w:tentative="1">
      <w:start w:val="1"/>
      <w:numFmt w:val="bullet"/>
      <w:lvlText w:val="•"/>
      <w:lvlJc w:val="left"/>
      <w:pPr>
        <w:tabs>
          <w:tab w:val="num" w:pos="2160"/>
        </w:tabs>
        <w:ind w:left="2160" w:hanging="360"/>
      </w:pPr>
      <w:rPr>
        <w:rFonts w:ascii="Arial" w:hAnsi="Arial" w:hint="default"/>
      </w:rPr>
    </w:lvl>
    <w:lvl w:ilvl="3" w:tplc="18FE1D36" w:tentative="1">
      <w:start w:val="1"/>
      <w:numFmt w:val="bullet"/>
      <w:lvlText w:val="•"/>
      <w:lvlJc w:val="left"/>
      <w:pPr>
        <w:tabs>
          <w:tab w:val="num" w:pos="2880"/>
        </w:tabs>
        <w:ind w:left="2880" w:hanging="360"/>
      </w:pPr>
      <w:rPr>
        <w:rFonts w:ascii="Arial" w:hAnsi="Arial" w:hint="default"/>
      </w:rPr>
    </w:lvl>
    <w:lvl w:ilvl="4" w:tplc="2204496E" w:tentative="1">
      <w:start w:val="1"/>
      <w:numFmt w:val="bullet"/>
      <w:lvlText w:val="•"/>
      <w:lvlJc w:val="left"/>
      <w:pPr>
        <w:tabs>
          <w:tab w:val="num" w:pos="3600"/>
        </w:tabs>
        <w:ind w:left="3600" w:hanging="360"/>
      </w:pPr>
      <w:rPr>
        <w:rFonts w:ascii="Arial" w:hAnsi="Arial" w:hint="default"/>
      </w:rPr>
    </w:lvl>
    <w:lvl w:ilvl="5" w:tplc="540E0508" w:tentative="1">
      <w:start w:val="1"/>
      <w:numFmt w:val="bullet"/>
      <w:lvlText w:val="•"/>
      <w:lvlJc w:val="left"/>
      <w:pPr>
        <w:tabs>
          <w:tab w:val="num" w:pos="4320"/>
        </w:tabs>
        <w:ind w:left="4320" w:hanging="360"/>
      </w:pPr>
      <w:rPr>
        <w:rFonts w:ascii="Arial" w:hAnsi="Arial" w:hint="default"/>
      </w:rPr>
    </w:lvl>
    <w:lvl w:ilvl="6" w:tplc="6F8CD524" w:tentative="1">
      <w:start w:val="1"/>
      <w:numFmt w:val="bullet"/>
      <w:lvlText w:val="•"/>
      <w:lvlJc w:val="left"/>
      <w:pPr>
        <w:tabs>
          <w:tab w:val="num" w:pos="5040"/>
        </w:tabs>
        <w:ind w:left="5040" w:hanging="360"/>
      </w:pPr>
      <w:rPr>
        <w:rFonts w:ascii="Arial" w:hAnsi="Arial" w:hint="default"/>
      </w:rPr>
    </w:lvl>
    <w:lvl w:ilvl="7" w:tplc="7BF62332" w:tentative="1">
      <w:start w:val="1"/>
      <w:numFmt w:val="bullet"/>
      <w:lvlText w:val="•"/>
      <w:lvlJc w:val="left"/>
      <w:pPr>
        <w:tabs>
          <w:tab w:val="num" w:pos="5760"/>
        </w:tabs>
        <w:ind w:left="5760" w:hanging="360"/>
      </w:pPr>
      <w:rPr>
        <w:rFonts w:ascii="Arial" w:hAnsi="Arial" w:hint="default"/>
      </w:rPr>
    </w:lvl>
    <w:lvl w:ilvl="8" w:tplc="960845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D3859"/>
    <w:multiLevelType w:val="hybridMultilevel"/>
    <w:tmpl w:val="D5E8A208"/>
    <w:lvl w:ilvl="0" w:tplc="8B7C9B3C">
      <w:start w:val="1"/>
      <w:numFmt w:val="bullet"/>
      <w:lvlText w:val="•"/>
      <w:lvlJc w:val="left"/>
      <w:pPr>
        <w:tabs>
          <w:tab w:val="num" w:pos="720"/>
        </w:tabs>
        <w:ind w:left="720" w:hanging="360"/>
      </w:pPr>
      <w:rPr>
        <w:rFonts w:ascii="Arial" w:hAnsi="Arial" w:hint="default"/>
      </w:rPr>
    </w:lvl>
    <w:lvl w:ilvl="1" w:tplc="F4725566" w:tentative="1">
      <w:start w:val="1"/>
      <w:numFmt w:val="bullet"/>
      <w:lvlText w:val="•"/>
      <w:lvlJc w:val="left"/>
      <w:pPr>
        <w:tabs>
          <w:tab w:val="num" w:pos="1440"/>
        </w:tabs>
        <w:ind w:left="1440" w:hanging="360"/>
      </w:pPr>
      <w:rPr>
        <w:rFonts w:ascii="Arial" w:hAnsi="Arial" w:hint="default"/>
      </w:rPr>
    </w:lvl>
    <w:lvl w:ilvl="2" w:tplc="BC989282" w:tentative="1">
      <w:start w:val="1"/>
      <w:numFmt w:val="bullet"/>
      <w:lvlText w:val="•"/>
      <w:lvlJc w:val="left"/>
      <w:pPr>
        <w:tabs>
          <w:tab w:val="num" w:pos="2160"/>
        </w:tabs>
        <w:ind w:left="2160" w:hanging="360"/>
      </w:pPr>
      <w:rPr>
        <w:rFonts w:ascii="Arial" w:hAnsi="Arial" w:hint="default"/>
      </w:rPr>
    </w:lvl>
    <w:lvl w:ilvl="3" w:tplc="074410E8" w:tentative="1">
      <w:start w:val="1"/>
      <w:numFmt w:val="bullet"/>
      <w:lvlText w:val="•"/>
      <w:lvlJc w:val="left"/>
      <w:pPr>
        <w:tabs>
          <w:tab w:val="num" w:pos="2880"/>
        </w:tabs>
        <w:ind w:left="2880" w:hanging="360"/>
      </w:pPr>
      <w:rPr>
        <w:rFonts w:ascii="Arial" w:hAnsi="Arial" w:hint="default"/>
      </w:rPr>
    </w:lvl>
    <w:lvl w:ilvl="4" w:tplc="163C3920" w:tentative="1">
      <w:start w:val="1"/>
      <w:numFmt w:val="bullet"/>
      <w:lvlText w:val="•"/>
      <w:lvlJc w:val="left"/>
      <w:pPr>
        <w:tabs>
          <w:tab w:val="num" w:pos="3600"/>
        </w:tabs>
        <w:ind w:left="3600" w:hanging="360"/>
      </w:pPr>
      <w:rPr>
        <w:rFonts w:ascii="Arial" w:hAnsi="Arial" w:hint="default"/>
      </w:rPr>
    </w:lvl>
    <w:lvl w:ilvl="5" w:tplc="CACCAFBE" w:tentative="1">
      <w:start w:val="1"/>
      <w:numFmt w:val="bullet"/>
      <w:lvlText w:val="•"/>
      <w:lvlJc w:val="left"/>
      <w:pPr>
        <w:tabs>
          <w:tab w:val="num" w:pos="4320"/>
        </w:tabs>
        <w:ind w:left="4320" w:hanging="360"/>
      </w:pPr>
      <w:rPr>
        <w:rFonts w:ascii="Arial" w:hAnsi="Arial" w:hint="default"/>
      </w:rPr>
    </w:lvl>
    <w:lvl w:ilvl="6" w:tplc="7DBAECC2" w:tentative="1">
      <w:start w:val="1"/>
      <w:numFmt w:val="bullet"/>
      <w:lvlText w:val="•"/>
      <w:lvlJc w:val="left"/>
      <w:pPr>
        <w:tabs>
          <w:tab w:val="num" w:pos="5040"/>
        </w:tabs>
        <w:ind w:left="5040" w:hanging="360"/>
      </w:pPr>
      <w:rPr>
        <w:rFonts w:ascii="Arial" w:hAnsi="Arial" w:hint="default"/>
      </w:rPr>
    </w:lvl>
    <w:lvl w:ilvl="7" w:tplc="790ADA24" w:tentative="1">
      <w:start w:val="1"/>
      <w:numFmt w:val="bullet"/>
      <w:lvlText w:val="•"/>
      <w:lvlJc w:val="left"/>
      <w:pPr>
        <w:tabs>
          <w:tab w:val="num" w:pos="5760"/>
        </w:tabs>
        <w:ind w:left="5760" w:hanging="360"/>
      </w:pPr>
      <w:rPr>
        <w:rFonts w:ascii="Arial" w:hAnsi="Arial" w:hint="default"/>
      </w:rPr>
    </w:lvl>
    <w:lvl w:ilvl="8" w:tplc="1108E2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83C4A"/>
    <w:multiLevelType w:val="hybridMultilevel"/>
    <w:tmpl w:val="341EEA78"/>
    <w:lvl w:ilvl="0" w:tplc="8924B75C">
      <w:start w:val="1"/>
      <w:numFmt w:val="bullet"/>
      <w:lvlText w:val="•"/>
      <w:lvlJc w:val="left"/>
      <w:pPr>
        <w:tabs>
          <w:tab w:val="num" w:pos="720"/>
        </w:tabs>
        <w:ind w:left="720" w:hanging="360"/>
      </w:pPr>
      <w:rPr>
        <w:rFonts w:ascii="Arial" w:hAnsi="Arial" w:hint="default"/>
      </w:rPr>
    </w:lvl>
    <w:lvl w:ilvl="1" w:tplc="FC42F798" w:tentative="1">
      <w:start w:val="1"/>
      <w:numFmt w:val="bullet"/>
      <w:lvlText w:val="•"/>
      <w:lvlJc w:val="left"/>
      <w:pPr>
        <w:tabs>
          <w:tab w:val="num" w:pos="1440"/>
        </w:tabs>
        <w:ind w:left="1440" w:hanging="360"/>
      </w:pPr>
      <w:rPr>
        <w:rFonts w:ascii="Arial" w:hAnsi="Arial" w:hint="default"/>
      </w:rPr>
    </w:lvl>
    <w:lvl w:ilvl="2" w:tplc="1A32697C" w:tentative="1">
      <w:start w:val="1"/>
      <w:numFmt w:val="bullet"/>
      <w:lvlText w:val="•"/>
      <w:lvlJc w:val="left"/>
      <w:pPr>
        <w:tabs>
          <w:tab w:val="num" w:pos="2160"/>
        </w:tabs>
        <w:ind w:left="2160" w:hanging="360"/>
      </w:pPr>
      <w:rPr>
        <w:rFonts w:ascii="Arial" w:hAnsi="Arial" w:hint="default"/>
      </w:rPr>
    </w:lvl>
    <w:lvl w:ilvl="3" w:tplc="2FF4EA24" w:tentative="1">
      <w:start w:val="1"/>
      <w:numFmt w:val="bullet"/>
      <w:lvlText w:val="•"/>
      <w:lvlJc w:val="left"/>
      <w:pPr>
        <w:tabs>
          <w:tab w:val="num" w:pos="2880"/>
        </w:tabs>
        <w:ind w:left="2880" w:hanging="360"/>
      </w:pPr>
      <w:rPr>
        <w:rFonts w:ascii="Arial" w:hAnsi="Arial" w:hint="default"/>
      </w:rPr>
    </w:lvl>
    <w:lvl w:ilvl="4" w:tplc="F6907434" w:tentative="1">
      <w:start w:val="1"/>
      <w:numFmt w:val="bullet"/>
      <w:lvlText w:val="•"/>
      <w:lvlJc w:val="left"/>
      <w:pPr>
        <w:tabs>
          <w:tab w:val="num" w:pos="3600"/>
        </w:tabs>
        <w:ind w:left="3600" w:hanging="360"/>
      </w:pPr>
      <w:rPr>
        <w:rFonts w:ascii="Arial" w:hAnsi="Arial" w:hint="default"/>
      </w:rPr>
    </w:lvl>
    <w:lvl w:ilvl="5" w:tplc="586ED634" w:tentative="1">
      <w:start w:val="1"/>
      <w:numFmt w:val="bullet"/>
      <w:lvlText w:val="•"/>
      <w:lvlJc w:val="left"/>
      <w:pPr>
        <w:tabs>
          <w:tab w:val="num" w:pos="4320"/>
        </w:tabs>
        <w:ind w:left="4320" w:hanging="360"/>
      </w:pPr>
      <w:rPr>
        <w:rFonts w:ascii="Arial" w:hAnsi="Arial" w:hint="default"/>
      </w:rPr>
    </w:lvl>
    <w:lvl w:ilvl="6" w:tplc="187E1128" w:tentative="1">
      <w:start w:val="1"/>
      <w:numFmt w:val="bullet"/>
      <w:lvlText w:val="•"/>
      <w:lvlJc w:val="left"/>
      <w:pPr>
        <w:tabs>
          <w:tab w:val="num" w:pos="5040"/>
        </w:tabs>
        <w:ind w:left="5040" w:hanging="360"/>
      </w:pPr>
      <w:rPr>
        <w:rFonts w:ascii="Arial" w:hAnsi="Arial" w:hint="default"/>
      </w:rPr>
    </w:lvl>
    <w:lvl w:ilvl="7" w:tplc="7FB84D4E" w:tentative="1">
      <w:start w:val="1"/>
      <w:numFmt w:val="bullet"/>
      <w:lvlText w:val="•"/>
      <w:lvlJc w:val="left"/>
      <w:pPr>
        <w:tabs>
          <w:tab w:val="num" w:pos="5760"/>
        </w:tabs>
        <w:ind w:left="5760" w:hanging="360"/>
      </w:pPr>
      <w:rPr>
        <w:rFonts w:ascii="Arial" w:hAnsi="Arial" w:hint="default"/>
      </w:rPr>
    </w:lvl>
    <w:lvl w:ilvl="8" w:tplc="2B5CE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9B2141"/>
    <w:multiLevelType w:val="hybridMultilevel"/>
    <w:tmpl w:val="D520D366"/>
    <w:lvl w:ilvl="0" w:tplc="A31032B2">
      <w:start w:val="1"/>
      <w:numFmt w:val="bullet"/>
      <w:lvlText w:val="•"/>
      <w:lvlJc w:val="left"/>
      <w:pPr>
        <w:tabs>
          <w:tab w:val="num" w:pos="720"/>
        </w:tabs>
        <w:ind w:left="720" w:hanging="360"/>
      </w:pPr>
      <w:rPr>
        <w:rFonts w:ascii="Arial" w:hAnsi="Arial" w:hint="default"/>
      </w:rPr>
    </w:lvl>
    <w:lvl w:ilvl="1" w:tplc="3C56FF6E" w:tentative="1">
      <w:start w:val="1"/>
      <w:numFmt w:val="bullet"/>
      <w:lvlText w:val="•"/>
      <w:lvlJc w:val="left"/>
      <w:pPr>
        <w:tabs>
          <w:tab w:val="num" w:pos="1440"/>
        </w:tabs>
        <w:ind w:left="1440" w:hanging="360"/>
      </w:pPr>
      <w:rPr>
        <w:rFonts w:ascii="Arial" w:hAnsi="Arial" w:hint="default"/>
      </w:rPr>
    </w:lvl>
    <w:lvl w:ilvl="2" w:tplc="CD28FF2A" w:tentative="1">
      <w:start w:val="1"/>
      <w:numFmt w:val="bullet"/>
      <w:lvlText w:val="•"/>
      <w:lvlJc w:val="left"/>
      <w:pPr>
        <w:tabs>
          <w:tab w:val="num" w:pos="2160"/>
        </w:tabs>
        <w:ind w:left="2160" w:hanging="360"/>
      </w:pPr>
      <w:rPr>
        <w:rFonts w:ascii="Arial" w:hAnsi="Arial" w:hint="default"/>
      </w:rPr>
    </w:lvl>
    <w:lvl w:ilvl="3" w:tplc="A3383306" w:tentative="1">
      <w:start w:val="1"/>
      <w:numFmt w:val="bullet"/>
      <w:lvlText w:val="•"/>
      <w:lvlJc w:val="left"/>
      <w:pPr>
        <w:tabs>
          <w:tab w:val="num" w:pos="2880"/>
        </w:tabs>
        <w:ind w:left="2880" w:hanging="360"/>
      </w:pPr>
      <w:rPr>
        <w:rFonts w:ascii="Arial" w:hAnsi="Arial" w:hint="default"/>
      </w:rPr>
    </w:lvl>
    <w:lvl w:ilvl="4" w:tplc="BCB4BD6C" w:tentative="1">
      <w:start w:val="1"/>
      <w:numFmt w:val="bullet"/>
      <w:lvlText w:val="•"/>
      <w:lvlJc w:val="left"/>
      <w:pPr>
        <w:tabs>
          <w:tab w:val="num" w:pos="3600"/>
        </w:tabs>
        <w:ind w:left="3600" w:hanging="360"/>
      </w:pPr>
      <w:rPr>
        <w:rFonts w:ascii="Arial" w:hAnsi="Arial" w:hint="default"/>
      </w:rPr>
    </w:lvl>
    <w:lvl w:ilvl="5" w:tplc="50C4DA8A" w:tentative="1">
      <w:start w:val="1"/>
      <w:numFmt w:val="bullet"/>
      <w:lvlText w:val="•"/>
      <w:lvlJc w:val="left"/>
      <w:pPr>
        <w:tabs>
          <w:tab w:val="num" w:pos="4320"/>
        </w:tabs>
        <w:ind w:left="4320" w:hanging="360"/>
      </w:pPr>
      <w:rPr>
        <w:rFonts w:ascii="Arial" w:hAnsi="Arial" w:hint="default"/>
      </w:rPr>
    </w:lvl>
    <w:lvl w:ilvl="6" w:tplc="6E9E0EA0" w:tentative="1">
      <w:start w:val="1"/>
      <w:numFmt w:val="bullet"/>
      <w:lvlText w:val="•"/>
      <w:lvlJc w:val="left"/>
      <w:pPr>
        <w:tabs>
          <w:tab w:val="num" w:pos="5040"/>
        </w:tabs>
        <w:ind w:left="5040" w:hanging="360"/>
      </w:pPr>
      <w:rPr>
        <w:rFonts w:ascii="Arial" w:hAnsi="Arial" w:hint="default"/>
      </w:rPr>
    </w:lvl>
    <w:lvl w:ilvl="7" w:tplc="881292E0" w:tentative="1">
      <w:start w:val="1"/>
      <w:numFmt w:val="bullet"/>
      <w:lvlText w:val="•"/>
      <w:lvlJc w:val="left"/>
      <w:pPr>
        <w:tabs>
          <w:tab w:val="num" w:pos="5760"/>
        </w:tabs>
        <w:ind w:left="5760" w:hanging="360"/>
      </w:pPr>
      <w:rPr>
        <w:rFonts w:ascii="Arial" w:hAnsi="Arial" w:hint="default"/>
      </w:rPr>
    </w:lvl>
    <w:lvl w:ilvl="8" w:tplc="4918A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3C6F31"/>
    <w:multiLevelType w:val="hybridMultilevel"/>
    <w:tmpl w:val="0D2A7252"/>
    <w:lvl w:ilvl="0" w:tplc="41060D8A">
      <w:start w:val="1"/>
      <w:numFmt w:val="bullet"/>
      <w:lvlText w:val="•"/>
      <w:lvlJc w:val="left"/>
      <w:pPr>
        <w:tabs>
          <w:tab w:val="num" w:pos="720"/>
        </w:tabs>
        <w:ind w:left="720" w:hanging="360"/>
      </w:pPr>
      <w:rPr>
        <w:rFonts w:ascii="Arial" w:hAnsi="Arial" w:hint="default"/>
      </w:rPr>
    </w:lvl>
    <w:lvl w:ilvl="1" w:tplc="A2589766" w:tentative="1">
      <w:start w:val="1"/>
      <w:numFmt w:val="bullet"/>
      <w:lvlText w:val="•"/>
      <w:lvlJc w:val="left"/>
      <w:pPr>
        <w:tabs>
          <w:tab w:val="num" w:pos="1440"/>
        </w:tabs>
        <w:ind w:left="1440" w:hanging="360"/>
      </w:pPr>
      <w:rPr>
        <w:rFonts w:ascii="Arial" w:hAnsi="Arial" w:hint="default"/>
      </w:rPr>
    </w:lvl>
    <w:lvl w:ilvl="2" w:tplc="A4C0DD44" w:tentative="1">
      <w:start w:val="1"/>
      <w:numFmt w:val="bullet"/>
      <w:lvlText w:val="•"/>
      <w:lvlJc w:val="left"/>
      <w:pPr>
        <w:tabs>
          <w:tab w:val="num" w:pos="2160"/>
        </w:tabs>
        <w:ind w:left="2160" w:hanging="360"/>
      </w:pPr>
      <w:rPr>
        <w:rFonts w:ascii="Arial" w:hAnsi="Arial" w:hint="default"/>
      </w:rPr>
    </w:lvl>
    <w:lvl w:ilvl="3" w:tplc="F8265420" w:tentative="1">
      <w:start w:val="1"/>
      <w:numFmt w:val="bullet"/>
      <w:lvlText w:val="•"/>
      <w:lvlJc w:val="left"/>
      <w:pPr>
        <w:tabs>
          <w:tab w:val="num" w:pos="2880"/>
        </w:tabs>
        <w:ind w:left="2880" w:hanging="360"/>
      </w:pPr>
      <w:rPr>
        <w:rFonts w:ascii="Arial" w:hAnsi="Arial" w:hint="default"/>
      </w:rPr>
    </w:lvl>
    <w:lvl w:ilvl="4" w:tplc="B5D89308" w:tentative="1">
      <w:start w:val="1"/>
      <w:numFmt w:val="bullet"/>
      <w:lvlText w:val="•"/>
      <w:lvlJc w:val="left"/>
      <w:pPr>
        <w:tabs>
          <w:tab w:val="num" w:pos="3600"/>
        </w:tabs>
        <w:ind w:left="3600" w:hanging="360"/>
      </w:pPr>
      <w:rPr>
        <w:rFonts w:ascii="Arial" w:hAnsi="Arial" w:hint="default"/>
      </w:rPr>
    </w:lvl>
    <w:lvl w:ilvl="5" w:tplc="0F4E78CC" w:tentative="1">
      <w:start w:val="1"/>
      <w:numFmt w:val="bullet"/>
      <w:lvlText w:val="•"/>
      <w:lvlJc w:val="left"/>
      <w:pPr>
        <w:tabs>
          <w:tab w:val="num" w:pos="4320"/>
        </w:tabs>
        <w:ind w:left="4320" w:hanging="360"/>
      </w:pPr>
      <w:rPr>
        <w:rFonts w:ascii="Arial" w:hAnsi="Arial" w:hint="default"/>
      </w:rPr>
    </w:lvl>
    <w:lvl w:ilvl="6" w:tplc="9190AF9A" w:tentative="1">
      <w:start w:val="1"/>
      <w:numFmt w:val="bullet"/>
      <w:lvlText w:val="•"/>
      <w:lvlJc w:val="left"/>
      <w:pPr>
        <w:tabs>
          <w:tab w:val="num" w:pos="5040"/>
        </w:tabs>
        <w:ind w:left="5040" w:hanging="360"/>
      </w:pPr>
      <w:rPr>
        <w:rFonts w:ascii="Arial" w:hAnsi="Arial" w:hint="default"/>
      </w:rPr>
    </w:lvl>
    <w:lvl w:ilvl="7" w:tplc="158CDA48" w:tentative="1">
      <w:start w:val="1"/>
      <w:numFmt w:val="bullet"/>
      <w:lvlText w:val="•"/>
      <w:lvlJc w:val="left"/>
      <w:pPr>
        <w:tabs>
          <w:tab w:val="num" w:pos="5760"/>
        </w:tabs>
        <w:ind w:left="5760" w:hanging="360"/>
      </w:pPr>
      <w:rPr>
        <w:rFonts w:ascii="Arial" w:hAnsi="Arial" w:hint="default"/>
      </w:rPr>
    </w:lvl>
    <w:lvl w:ilvl="8" w:tplc="944232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3B2472"/>
    <w:multiLevelType w:val="hybridMultilevel"/>
    <w:tmpl w:val="CD2CC1EE"/>
    <w:lvl w:ilvl="0" w:tplc="5FC8D66C">
      <w:start w:val="1"/>
      <w:numFmt w:val="bullet"/>
      <w:lvlText w:val="•"/>
      <w:lvlJc w:val="left"/>
      <w:pPr>
        <w:tabs>
          <w:tab w:val="num" w:pos="720"/>
        </w:tabs>
        <w:ind w:left="720" w:hanging="360"/>
      </w:pPr>
      <w:rPr>
        <w:rFonts w:ascii="Arial" w:hAnsi="Arial" w:hint="default"/>
      </w:rPr>
    </w:lvl>
    <w:lvl w:ilvl="1" w:tplc="88FA435C" w:tentative="1">
      <w:start w:val="1"/>
      <w:numFmt w:val="bullet"/>
      <w:lvlText w:val="•"/>
      <w:lvlJc w:val="left"/>
      <w:pPr>
        <w:tabs>
          <w:tab w:val="num" w:pos="1440"/>
        </w:tabs>
        <w:ind w:left="1440" w:hanging="360"/>
      </w:pPr>
      <w:rPr>
        <w:rFonts w:ascii="Arial" w:hAnsi="Arial" w:hint="default"/>
      </w:rPr>
    </w:lvl>
    <w:lvl w:ilvl="2" w:tplc="99386C88" w:tentative="1">
      <w:start w:val="1"/>
      <w:numFmt w:val="bullet"/>
      <w:lvlText w:val="•"/>
      <w:lvlJc w:val="left"/>
      <w:pPr>
        <w:tabs>
          <w:tab w:val="num" w:pos="2160"/>
        </w:tabs>
        <w:ind w:left="2160" w:hanging="360"/>
      </w:pPr>
      <w:rPr>
        <w:rFonts w:ascii="Arial" w:hAnsi="Arial" w:hint="default"/>
      </w:rPr>
    </w:lvl>
    <w:lvl w:ilvl="3" w:tplc="236A1CEE" w:tentative="1">
      <w:start w:val="1"/>
      <w:numFmt w:val="bullet"/>
      <w:lvlText w:val="•"/>
      <w:lvlJc w:val="left"/>
      <w:pPr>
        <w:tabs>
          <w:tab w:val="num" w:pos="2880"/>
        </w:tabs>
        <w:ind w:left="2880" w:hanging="360"/>
      </w:pPr>
      <w:rPr>
        <w:rFonts w:ascii="Arial" w:hAnsi="Arial" w:hint="default"/>
      </w:rPr>
    </w:lvl>
    <w:lvl w:ilvl="4" w:tplc="4782AB36" w:tentative="1">
      <w:start w:val="1"/>
      <w:numFmt w:val="bullet"/>
      <w:lvlText w:val="•"/>
      <w:lvlJc w:val="left"/>
      <w:pPr>
        <w:tabs>
          <w:tab w:val="num" w:pos="3600"/>
        </w:tabs>
        <w:ind w:left="3600" w:hanging="360"/>
      </w:pPr>
      <w:rPr>
        <w:rFonts w:ascii="Arial" w:hAnsi="Arial" w:hint="default"/>
      </w:rPr>
    </w:lvl>
    <w:lvl w:ilvl="5" w:tplc="BD26F8E6" w:tentative="1">
      <w:start w:val="1"/>
      <w:numFmt w:val="bullet"/>
      <w:lvlText w:val="•"/>
      <w:lvlJc w:val="left"/>
      <w:pPr>
        <w:tabs>
          <w:tab w:val="num" w:pos="4320"/>
        </w:tabs>
        <w:ind w:left="4320" w:hanging="360"/>
      </w:pPr>
      <w:rPr>
        <w:rFonts w:ascii="Arial" w:hAnsi="Arial" w:hint="default"/>
      </w:rPr>
    </w:lvl>
    <w:lvl w:ilvl="6" w:tplc="146CB254" w:tentative="1">
      <w:start w:val="1"/>
      <w:numFmt w:val="bullet"/>
      <w:lvlText w:val="•"/>
      <w:lvlJc w:val="left"/>
      <w:pPr>
        <w:tabs>
          <w:tab w:val="num" w:pos="5040"/>
        </w:tabs>
        <w:ind w:left="5040" w:hanging="360"/>
      </w:pPr>
      <w:rPr>
        <w:rFonts w:ascii="Arial" w:hAnsi="Arial" w:hint="default"/>
      </w:rPr>
    </w:lvl>
    <w:lvl w:ilvl="7" w:tplc="ED9E87C0" w:tentative="1">
      <w:start w:val="1"/>
      <w:numFmt w:val="bullet"/>
      <w:lvlText w:val="•"/>
      <w:lvlJc w:val="left"/>
      <w:pPr>
        <w:tabs>
          <w:tab w:val="num" w:pos="5760"/>
        </w:tabs>
        <w:ind w:left="5760" w:hanging="360"/>
      </w:pPr>
      <w:rPr>
        <w:rFonts w:ascii="Arial" w:hAnsi="Arial" w:hint="default"/>
      </w:rPr>
    </w:lvl>
    <w:lvl w:ilvl="8" w:tplc="665653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920C05"/>
    <w:multiLevelType w:val="hybridMultilevel"/>
    <w:tmpl w:val="A1888D82"/>
    <w:lvl w:ilvl="0" w:tplc="2714A5DA">
      <w:start w:val="1"/>
      <w:numFmt w:val="bullet"/>
      <w:lvlText w:val="•"/>
      <w:lvlJc w:val="left"/>
      <w:pPr>
        <w:tabs>
          <w:tab w:val="num" w:pos="720"/>
        </w:tabs>
        <w:ind w:left="720" w:hanging="360"/>
      </w:pPr>
      <w:rPr>
        <w:rFonts w:ascii="Arial" w:hAnsi="Arial" w:hint="default"/>
      </w:rPr>
    </w:lvl>
    <w:lvl w:ilvl="1" w:tplc="08C61784" w:tentative="1">
      <w:start w:val="1"/>
      <w:numFmt w:val="bullet"/>
      <w:lvlText w:val="•"/>
      <w:lvlJc w:val="left"/>
      <w:pPr>
        <w:tabs>
          <w:tab w:val="num" w:pos="1440"/>
        </w:tabs>
        <w:ind w:left="1440" w:hanging="360"/>
      </w:pPr>
      <w:rPr>
        <w:rFonts w:ascii="Arial" w:hAnsi="Arial" w:hint="default"/>
      </w:rPr>
    </w:lvl>
    <w:lvl w:ilvl="2" w:tplc="6C92A99C" w:tentative="1">
      <w:start w:val="1"/>
      <w:numFmt w:val="bullet"/>
      <w:lvlText w:val="•"/>
      <w:lvlJc w:val="left"/>
      <w:pPr>
        <w:tabs>
          <w:tab w:val="num" w:pos="2160"/>
        </w:tabs>
        <w:ind w:left="2160" w:hanging="360"/>
      </w:pPr>
      <w:rPr>
        <w:rFonts w:ascii="Arial" w:hAnsi="Arial" w:hint="default"/>
      </w:rPr>
    </w:lvl>
    <w:lvl w:ilvl="3" w:tplc="78EC5A5A" w:tentative="1">
      <w:start w:val="1"/>
      <w:numFmt w:val="bullet"/>
      <w:lvlText w:val="•"/>
      <w:lvlJc w:val="left"/>
      <w:pPr>
        <w:tabs>
          <w:tab w:val="num" w:pos="2880"/>
        </w:tabs>
        <w:ind w:left="2880" w:hanging="360"/>
      </w:pPr>
      <w:rPr>
        <w:rFonts w:ascii="Arial" w:hAnsi="Arial" w:hint="default"/>
      </w:rPr>
    </w:lvl>
    <w:lvl w:ilvl="4" w:tplc="B8FC1FBC" w:tentative="1">
      <w:start w:val="1"/>
      <w:numFmt w:val="bullet"/>
      <w:lvlText w:val="•"/>
      <w:lvlJc w:val="left"/>
      <w:pPr>
        <w:tabs>
          <w:tab w:val="num" w:pos="3600"/>
        </w:tabs>
        <w:ind w:left="3600" w:hanging="360"/>
      </w:pPr>
      <w:rPr>
        <w:rFonts w:ascii="Arial" w:hAnsi="Arial" w:hint="default"/>
      </w:rPr>
    </w:lvl>
    <w:lvl w:ilvl="5" w:tplc="CE1C8AE4" w:tentative="1">
      <w:start w:val="1"/>
      <w:numFmt w:val="bullet"/>
      <w:lvlText w:val="•"/>
      <w:lvlJc w:val="left"/>
      <w:pPr>
        <w:tabs>
          <w:tab w:val="num" w:pos="4320"/>
        </w:tabs>
        <w:ind w:left="4320" w:hanging="360"/>
      </w:pPr>
      <w:rPr>
        <w:rFonts w:ascii="Arial" w:hAnsi="Arial" w:hint="default"/>
      </w:rPr>
    </w:lvl>
    <w:lvl w:ilvl="6" w:tplc="F4481F24" w:tentative="1">
      <w:start w:val="1"/>
      <w:numFmt w:val="bullet"/>
      <w:lvlText w:val="•"/>
      <w:lvlJc w:val="left"/>
      <w:pPr>
        <w:tabs>
          <w:tab w:val="num" w:pos="5040"/>
        </w:tabs>
        <w:ind w:left="5040" w:hanging="360"/>
      </w:pPr>
      <w:rPr>
        <w:rFonts w:ascii="Arial" w:hAnsi="Arial" w:hint="default"/>
      </w:rPr>
    </w:lvl>
    <w:lvl w:ilvl="7" w:tplc="21E013E4" w:tentative="1">
      <w:start w:val="1"/>
      <w:numFmt w:val="bullet"/>
      <w:lvlText w:val="•"/>
      <w:lvlJc w:val="left"/>
      <w:pPr>
        <w:tabs>
          <w:tab w:val="num" w:pos="5760"/>
        </w:tabs>
        <w:ind w:left="5760" w:hanging="360"/>
      </w:pPr>
      <w:rPr>
        <w:rFonts w:ascii="Arial" w:hAnsi="Arial" w:hint="default"/>
      </w:rPr>
    </w:lvl>
    <w:lvl w:ilvl="8" w:tplc="9A8C53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558D1"/>
    <w:multiLevelType w:val="hybridMultilevel"/>
    <w:tmpl w:val="348AF15E"/>
    <w:lvl w:ilvl="0" w:tplc="47365DAC">
      <w:start w:val="1"/>
      <w:numFmt w:val="bullet"/>
      <w:lvlText w:val="•"/>
      <w:lvlJc w:val="left"/>
      <w:pPr>
        <w:tabs>
          <w:tab w:val="num" w:pos="720"/>
        </w:tabs>
        <w:ind w:left="720" w:hanging="360"/>
      </w:pPr>
      <w:rPr>
        <w:rFonts w:ascii="Arial" w:hAnsi="Arial" w:hint="default"/>
      </w:rPr>
    </w:lvl>
    <w:lvl w:ilvl="1" w:tplc="0CC647C2" w:tentative="1">
      <w:start w:val="1"/>
      <w:numFmt w:val="bullet"/>
      <w:lvlText w:val="•"/>
      <w:lvlJc w:val="left"/>
      <w:pPr>
        <w:tabs>
          <w:tab w:val="num" w:pos="1440"/>
        </w:tabs>
        <w:ind w:left="1440" w:hanging="360"/>
      </w:pPr>
      <w:rPr>
        <w:rFonts w:ascii="Arial" w:hAnsi="Arial" w:hint="default"/>
      </w:rPr>
    </w:lvl>
    <w:lvl w:ilvl="2" w:tplc="39EA19BE" w:tentative="1">
      <w:start w:val="1"/>
      <w:numFmt w:val="bullet"/>
      <w:lvlText w:val="•"/>
      <w:lvlJc w:val="left"/>
      <w:pPr>
        <w:tabs>
          <w:tab w:val="num" w:pos="2160"/>
        </w:tabs>
        <w:ind w:left="2160" w:hanging="360"/>
      </w:pPr>
      <w:rPr>
        <w:rFonts w:ascii="Arial" w:hAnsi="Arial" w:hint="default"/>
      </w:rPr>
    </w:lvl>
    <w:lvl w:ilvl="3" w:tplc="F3161DF4" w:tentative="1">
      <w:start w:val="1"/>
      <w:numFmt w:val="bullet"/>
      <w:lvlText w:val="•"/>
      <w:lvlJc w:val="left"/>
      <w:pPr>
        <w:tabs>
          <w:tab w:val="num" w:pos="2880"/>
        </w:tabs>
        <w:ind w:left="2880" w:hanging="360"/>
      </w:pPr>
      <w:rPr>
        <w:rFonts w:ascii="Arial" w:hAnsi="Arial" w:hint="default"/>
      </w:rPr>
    </w:lvl>
    <w:lvl w:ilvl="4" w:tplc="7F624490" w:tentative="1">
      <w:start w:val="1"/>
      <w:numFmt w:val="bullet"/>
      <w:lvlText w:val="•"/>
      <w:lvlJc w:val="left"/>
      <w:pPr>
        <w:tabs>
          <w:tab w:val="num" w:pos="3600"/>
        </w:tabs>
        <w:ind w:left="3600" w:hanging="360"/>
      </w:pPr>
      <w:rPr>
        <w:rFonts w:ascii="Arial" w:hAnsi="Arial" w:hint="default"/>
      </w:rPr>
    </w:lvl>
    <w:lvl w:ilvl="5" w:tplc="B008A936" w:tentative="1">
      <w:start w:val="1"/>
      <w:numFmt w:val="bullet"/>
      <w:lvlText w:val="•"/>
      <w:lvlJc w:val="left"/>
      <w:pPr>
        <w:tabs>
          <w:tab w:val="num" w:pos="4320"/>
        </w:tabs>
        <w:ind w:left="4320" w:hanging="360"/>
      </w:pPr>
      <w:rPr>
        <w:rFonts w:ascii="Arial" w:hAnsi="Arial" w:hint="default"/>
      </w:rPr>
    </w:lvl>
    <w:lvl w:ilvl="6" w:tplc="1390C3EC" w:tentative="1">
      <w:start w:val="1"/>
      <w:numFmt w:val="bullet"/>
      <w:lvlText w:val="•"/>
      <w:lvlJc w:val="left"/>
      <w:pPr>
        <w:tabs>
          <w:tab w:val="num" w:pos="5040"/>
        </w:tabs>
        <w:ind w:left="5040" w:hanging="360"/>
      </w:pPr>
      <w:rPr>
        <w:rFonts w:ascii="Arial" w:hAnsi="Arial" w:hint="default"/>
      </w:rPr>
    </w:lvl>
    <w:lvl w:ilvl="7" w:tplc="F1BC54AE" w:tentative="1">
      <w:start w:val="1"/>
      <w:numFmt w:val="bullet"/>
      <w:lvlText w:val="•"/>
      <w:lvlJc w:val="left"/>
      <w:pPr>
        <w:tabs>
          <w:tab w:val="num" w:pos="5760"/>
        </w:tabs>
        <w:ind w:left="5760" w:hanging="360"/>
      </w:pPr>
      <w:rPr>
        <w:rFonts w:ascii="Arial" w:hAnsi="Arial" w:hint="default"/>
      </w:rPr>
    </w:lvl>
    <w:lvl w:ilvl="8" w:tplc="32D46A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C172E9"/>
    <w:multiLevelType w:val="hybridMultilevel"/>
    <w:tmpl w:val="5F4ECF30"/>
    <w:lvl w:ilvl="0" w:tplc="DBF617B2">
      <w:start w:val="1"/>
      <w:numFmt w:val="bullet"/>
      <w:lvlText w:val="•"/>
      <w:lvlJc w:val="left"/>
      <w:pPr>
        <w:tabs>
          <w:tab w:val="num" w:pos="720"/>
        </w:tabs>
        <w:ind w:left="720" w:hanging="360"/>
      </w:pPr>
      <w:rPr>
        <w:rFonts w:ascii="Arial" w:hAnsi="Arial" w:hint="default"/>
      </w:rPr>
    </w:lvl>
    <w:lvl w:ilvl="1" w:tplc="80328582" w:tentative="1">
      <w:start w:val="1"/>
      <w:numFmt w:val="bullet"/>
      <w:lvlText w:val="•"/>
      <w:lvlJc w:val="left"/>
      <w:pPr>
        <w:tabs>
          <w:tab w:val="num" w:pos="1440"/>
        </w:tabs>
        <w:ind w:left="1440" w:hanging="360"/>
      </w:pPr>
      <w:rPr>
        <w:rFonts w:ascii="Arial" w:hAnsi="Arial" w:hint="default"/>
      </w:rPr>
    </w:lvl>
    <w:lvl w:ilvl="2" w:tplc="33F80D3C" w:tentative="1">
      <w:start w:val="1"/>
      <w:numFmt w:val="bullet"/>
      <w:lvlText w:val="•"/>
      <w:lvlJc w:val="left"/>
      <w:pPr>
        <w:tabs>
          <w:tab w:val="num" w:pos="2160"/>
        </w:tabs>
        <w:ind w:left="2160" w:hanging="360"/>
      </w:pPr>
      <w:rPr>
        <w:rFonts w:ascii="Arial" w:hAnsi="Arial" w:hint="default"/>
      </w:rPr>
    </w:lvl>
    <w:lvl w:ilvl="3" w:tplc="15C8DEDC" w:tentative="1">
      <w:start w:val="1"/>
      <w:numFmt w:val="bullet"/>
      <w:lvlText w:val="•"/>
      <w:lvlJc w:val="left"/>
      <w:pPr>
        <w:tabs>
          <w:tab w:val="num" w:pos="2880"/>
        </w:tabs>
        <w:ind w:left="2880" w:hanging="360"/>
      </w:pPr>
      <w:rPr>
        <w:rFonts w:ascii="Arial" w:hAnsi="Arial" w:hint="default"/>
      </w:rPr>
    </w:lvl>
    <w:lvl w:ilvl="4" w:tplc="51CEACD8" w:tentative="1">
      <w:start w:val="1"/>
      <w:numFmt w:val="bullet"/>
      <w:lvlText w:val="•"/>
      <w:lvlJc w:val="left"/>
      <w:pPr>
        <w:tabs>
          <w:tab w:val="num" w:pos="3600"/>
        </w:tabs>
        <w:ind w:left="3600" w:hanging="360"/>
      </w:pPr>
      <w:rPr>
        <w:rFonts w:ascii="Arial" w:hAnsi="Arial" w:hint="default"/>
      </w:rPr>
    </w:lvl>
    <w:lvl w:ilvl="5" w:tplc="79ECC83E" w:tentative="1">
      <w:start w:val="1"/>
      <w:numFmt w:val="bullet"/>
      <w:lvlText w:val="•"/>
      <w:lvlJc w:val="left"/>
      <w:pPr>
        <w:tabs>
          <w:tab w:val="num" w:pos="4320"/>
        </w:tabs>
        <w:ind w:left="4320" w:hanging="360"/>
      </w:pPr>
      <w:rPr>
        <w:rFonts w:ascii="Arial" w:hAnsi="Arial" w:hint="default"/>
      </w:rPr>
    </w:lvl>
    <w:lvl w:ilvl="6" w:tplc="9CD07304" w:tentative="1">
      <w:start w:val="1"/>
      <w:numFmt w:val="bullet"/>
      <w:lvlText w:val="•"/>
      <w:lvlJc w:val="left"/>
      <w:pPr>
        <w:tabs>
          <w:tab w:val="num" w:pos="5040"/>
        </w:tabs>
        <w:ind w:left="5040" w:hanging="360"/>
      </w:pPr>
      <w:rPr>
        <w:rFonts w:ascii="Arial" w:hAnsi="Arial" w:hint="default"/>
      </w:rPr>
    </w:lvl>
    <w:lvl w:ilvl="7" w:tplc="B980D254" w:tentative="1">
      <w:start w:val="1"/>
      <w:numFmt w:val="bullet"/>
      <w:lvlText w:val="•"/>
      <w:lvlJc w:val="left"/>
      <w:pPr>
        <w:tabs>
          <w:tab w:val="num" w:pos="5760"/>
        </w:tabs>
        <w:ind w:left="5760" w:hanging="360"/>
      </w:pPr>
      <w:rPr>
        <w:rFonts w:ascii="Arial" w:hAnsi="Arial" w:hint="default"/>
      </w:rPr>
    </w:lvl>
    <w:lvl w:ilvl="8" w:tplc="56A68B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CE2CB6"/>
    <w:multiLevelType w:val="hybridMultilevel"/>
    <w:tmpl w:val="DC3ED3BE"/>
    <w:lvl w:ilvl="0" w:tplc="AA644564">
      <w:start w:val="1"/>
      <w:numFmt w:val="bullet"/>
      <w:lvlText w:val="•"/>
      <w:lvlJc w:val="left"/>
      <w:pPr>
        <w:tabs>
          <w:tab w:val="num" w:pos="720"/>
        </w:tabs>
        <w:ind w:left="720" w:hanging="360"/>
      </w:pPr>
      <w:rPr>
        <w:rFonts w:ascii="Arial" w:hAnsi="Arial" w:hint="default"/>
      </w:rPr>
    </w:lvl>
    <w:lvl w:ilvl="1" w:tplc="666A838A" w:tentative="1">
      <w:start w:val="1"/>
      <w:numFmt w:val="bullet"/>
      <w:lvlText w:val="•"/>
      <w:lvlJc w:val="left"/>
      <w:pPr>
        <w:tabs>
          <w:tab w:val="num" w:pos="1440"/>
        </w:tabs>
        <w:ind w:left="1440" w:hanging="360"/>
      </w:pPr>
      <w:rPr>
        <w:rFonts w:ascii="Arial" w:hAnsi="Arial" w:hint="default"/>
      </w:rPr>
    </w:lvl>
    <w:lvl w:ilvl="2" w:tplc="A2C29FF6" w:tentative="1">
      <w:start w:val="1"/>
      <w:numFmt w:val="bullet"/>
      <w:lvlText w:val="•"/>
      <w:lvlJc w:val="left"/>
      <w:pPr>
        <w:tabs>
          <w:tab w:val="num" w:pos="2160"/>
        </w:tabs>
        <w:ind w:left="2160" w:hanging="360"/>
      </w:pPr>
      <w:rPr>
        <w:rFonts w:ascii="Arial" w:hAnsi="Arial" w:hint="default"/>
      </w:rPr>
    </w:lvl>
    <w:lvl w:ilvl="3" w:tplc="0EA0578A" w:tentative="1">
      <w:start w:val="1"/>
      <w:numFmt w:val="bullet"/>
      <w:lvlText w:val="•"/>
      <w:lvlJc w:val="left"/>
      <w:pPr>
        <w:tabs>
          <w:tab w:val="num" w:pos="2880"/>
        </w:tabs>
        <w:ind w:left="2880" w:hanging="360"/>
      </w:pPr>
      <w:rPr>
        <w:rFonts w:ascii="Arial" w:hAnsi="Arial" w:hint="default"/>
      </w:rPr>
    </w:lvl>
    <w:lvl w:ilvl="4" w:tplc="E0944988" w:tentative="1">
      <w:start w:val="1"/>
      <w:numFmt w:val="bullet"/>
      <w:lvlText w:val="•"/>
      <w:lvlJc w:val="left"/>
      <w:pPr>
        <w:tabs>
          <w:tab w:val="num" w:pos="3600"/>
        </w:tabs>
        <w:ind w:left="3600" w:hanging="360"/>
      </w:pPr>
      <w:rPr>
        <w:rFonts w:ascii="Arial" w:hAnsi="Arial" w:hint="default"/>
      </w:rPr>
    </w:lvl>
    <w:lvl w:ilvl="5" w:tplc="65B8B652" w:tentative="1">
      <w:start w:val="1"/>
      <w:numFmt w:val="bullet"/>
      <w:lvlText w:val="•"/>
      <w:lvlJc w:val="left"/>
      <w:pPr>
        <w:tabs>
          <w:tab w:val="num" w:pos="4320"/>
        </w:tabs>
        <w:ind w:left="4320" w:hanging="360"/>
      </w:pPr>
      <w:rPr>
        <w:rFonts w:ascii="Arial" w:hAnsi="Arial" w:hint="default"/>
      </w:rPr>
    </w:lvl>
    <w:lvl w:ilvl="6" w:tplc="E6F6F606" w:tentative="1">
      <w:start w:val="1"/>
      <w:numFmt w:val="bullet"/>
      <w:lvlText w:val="•"/>
      <w:lvlJc w:val="left"/>
      <w:pPr>
        <w:tabs>
          <w:tab w:val="num" w:pos="5040"/>
        </w:tabs>
        <w:ind w:left="5040" w:hanging="360"/>
      </w:pPr>
      <w:rPr>
        <w:rFonts w:ascii="Arial" w:hAnsi="Arial" w:hint="default"/>
      </w:rPr>
    </w:lvl>
    <w:lvl w:ilvl="7" w:tplc="D85E317E" w:tentative="1">
      <w:start w:val="1"/>
      <w:numFmt w:val="bullet"/>
      <w:lvlText w:val="•"/>
      <w:lvlJc w:val="left"/>
      <w:pPr>
        <w:tabs>
          <w:tab w:val="num" w:pos="5760"/>
        </w:tabs>
        <w:ind w:left="5760" w:hanging="360"/>
      </w:pPr>
      <w:rPr>
        <w:rFonts w:ascii="Arial" w:hAnsi="Arial" w:hint="default"/>
      </w:rPr>
    </w:lvl>
    <w:lvl w:ilvl="8" w:tplc="0AC8DD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7D8"/>
    <w:multiLevelType w:val="hybridMultilevel"/>
    <w:tmpl w:val="EDAC72F2"/>
    <w:lvl w:ilvl="0" w:tplc="322C2EA0">
      <w:start w:val="1"/>
      <w:numFmt w:val="bullet"/>
      <w:lvlText w:val="•"/>
      <w:lvlJc w:val="left"/>
      <w:pPr>
        <w:tabs>
          <w:tab w:val="num" w:pos="720"/>
        </w:tabs>
        <w:ind w:left="720" w:hanging="360"/>
      </w:pPr>
      <w:rPr>
        <w:rFonts w:ascii="Arial" w:hAnsi="Arial" w:hint="default"/>
      </w:rPr>
    </w:lvl>
    <w:lvl w:ilvl="1" w:tplc="0ECCE9DC" w:tentative="1">
      <w:start w:val="1"/>
      <w:numFmt w:val="bullet"/>
      <w:lvlText w:val="•"/>
      <w:lvlJc w:val="left"/>
      <w:pPr>
        <w:tabs>
          <w:tab w:val="num" w:pos="1440"/>
        </w:tabs>
        <w:ind w:left="1440" w:hanging="360"/>
      </w:pPr>
      <w:rPr>
        <w:rFonts w:ascii="Arial" w:hAnsi="Arial" w:hint="default"/>
      </w:rPr>
    </w:lvl>
    <w:lvl w:ilvl="2" w:tplc="2048DCEC" w:tentative="1">
      <w:start w:val="1"/>
      <w:numFmt w:val="bullet"/>
      <w:lvlText w:val="•"/>
      <w:lvlJc w:val="left"/>
      <w:pPr>
        <w:tabs>
          <w:tab w:val="num" w:pos="2160"/>
        </w:tabs>
        <w:ind w:left="2160" w:hanging="360"/>
      </w:pPr>
      <w:rPr>
        <w:rFonts w:ascii="Arial" w:hAnsi="Arial" w:hint="default"/>
      </w:rPr>
    </w:lvl>
    <w:lvl w:ilvl="3" w:tplc="E9C030D0" w:tentative="1">
      <w:start w:val="1"/>
      <w:numFmt w:val="bullet"/>
      <w:lvlText w:val="•"/>
      <w:lvlJc w:val="left"/>
      <w:pPr>
        <w:tabs>
          <w:tab w:val="num" w:pos="2880"/>
        </w:tabs>
        <w:ind w:left="2880" w:hanging="360"/>
      </w:pPr>
      <w:rPr>
        <w:rFonts w:ascii="Arial" w:hAnsi="Arial" w:hint="default"/>
      </w:rPr>
    </w:lvl>
    <w:lvl w:ilvl="4" w:tplc="05F04CA6" w:tentative="1">
      <w:start w:val="1"/>
      <w:numFmt w:val="bullet"/>
      <w:lvlText w:val="•"/>
      <w:lvlJc w:val="left"/>
      <w:pPr>
        <w:tabs>
          <w:tab w:val="num" w:pos="3600"/>
        </w:tabs>
        <w:ind w:left="3600" w:hanging="360"/>
      </w:pPr>
      <w:rPr>
        <w:rFonts w:ascii="Arial" w:hAnsi="Arial" w:hint="default"/>
      </w:rPr>
    </w:lvl>
    <w:lvl w:ilvl="5" w:tplc="0FA6A8A6" w:tentative="1">
      <w:start w:val="1"/>
      <w:numFmt w:val="bullet"/>
      <w:lvlText w:val="•"/>
      <w:lvlJc w:val="left"/>
      <w:pPr>
        <w:tabs>
          <w:tab w:val="num" w:pos="4320"/>
        </w:tabs>
        <w:ind w:left="4320" w:hanging="360"/>
      </w:pPr>
      <w:rPr>
        <w:rFonts w:ascii="Arial" w:hAnsi="Arial" w:hint="default"/>
      </w:rPr>
    </w:lvl>
    <w:lvl w:ilvl="6" w:tplc="6ACC7B3C" w:tentative="1">
      <w:start w:val="1"/>
      <w:numFmt w:val="bullet"/>
      <w:lvlText w:val="•"/>
      <w:lvlJc w:val="left"/>
      <w:pPr>
        <w:tabs>
          <w:tab w:val="num" w:pos="5040"/>
        </w:tabs>
        <w:ind w:left="5040" w:hanging="360"/>
      </w:pPr>
      <w:rPr>
        <w:rFonts w:ascii="Arial" w:hAnsi="Arial" w:hint="default"/>
      </w:rPr>
    </w:lvl>
    <w:lvl w:ilvl="7" w:tplc="4AAE4A94" w:tentative="1">
      <w:start w:val="1"/>
      <w:numFmt w:val="bullet"/>
      <w:lvlText w:val="•"/>
      <w:lvlJc w:val="left"/>
      <w:pPr>
        <w:tabs>
          <w:tab w:val="num" w:pos="5760"/>
        </w:tabs>
        <w:ind w:left="5760" w:hanging="360"/>
      </w:pPr>
      <w:rPr>
        <w:rFonts w:ascii="Arial" w:hAnsi="Arial" w:hint="default"/>
      </w:rPr>
    </w:lvl>
    <w:lvl w:ilvl="8" w:tplc="9F1092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89221A"/>
    <w:multiLevelType w:val="hybridMultilevel"/>
    <w:tmpl w:val="D70CA98E"/>
    <w:lvl w:ilvl="0" w:tplc="407E7AC6">
      <w:start w:val="1"/>
      <w:numFmt w:val="bullet"/>
      <w:lvlText w:val="•"/>
      <w:lvlJc w:val="left"/>
      <w:pPr>
        <w:tabs>
          <w:tab w:val="num" w:pos="720"/>
        </w:tabs>
        <w:ind w:left="720" w:hanging="360"/>
      </w:pPr>
      <w:rPr>
        <w:rFonts w:ascii="Arial" w:hAnsi="Arial" w:hint="default"/>
      </w:rPr>
    </w:lvl>
    <w:lvl w:ilvl="1" w:tplc="718ECA90" w:tentative="1">
      <w:start w:val="1"/>
      <w:numFmt w:val="bullet"/>
      <w:lvlText w:val="•"/>
      <w:lvlJc w:val="left"/>
      <w:pPr>
        <w:tabs>
          <w:tab w:val="num" w:pos="1440"/>
        </w:tabs>
        <w:ind w:left="1440" w:hanging="360"/>
      </w:pPr>
      <w:rPr>
        <w:rFonts w:ascii="Arial" w:hAnsi="Arial" w:hint="default"/>
      </w:rPr>
    </w:lvl>
    <w:lvl w:ilvl="2" w:tplc="AFCE0B3E" w:tentative="1">
      <w:start w:val="1"/>
      <w:numFmt w:val="bullet"/>
      <w:lvlText w:val="•"/>
      <w:lvlJc w:val="left"/>
      <w:pPr>
        <w:tabs>
          <w:tab w:val="num" w:pos="2160"/>
        </w:tabs>
        <w:ind w:left="2160" w:hanging="360"/>
      </w:pPr>
      <w:rPr>
        <w:rFonts w:ascii="Arial" w:hAnsi="Arial" w:hint="default"/>
      </w:rPr>
    </w:lvl>
    <w:lvl w:ilvl="3" w:tplc="86808258" w:tentative="1">
      <w:start w:val="1"/>
      <w:numFmt w:val="bullet"/>
      <w:lvlText w:val="•"/>
      <w:lvlJc w:val="left"/>
      <w:pPr>
        <w:tabs>
          <w:tab w:val="num" w:pos="2880"/>
        </w:tabs>
        <w:ind w:left="2880" w:hanging="360"/>
      </w:pPr>
      <w:rPr>
        <w:rFonts w:ascii="Arial" w:hAnsi="Arial" w:hint="default"/>
      </w:rPr>
    </w:lvl>
    <w:lvl w:ilvl="4" w:tplc="1116FE72" w:tentative="1">
      <w:start w:val="1"/>
      <w:numFmt w:val="bullet"/>
      <w:lvlText w:val="•"/>
      <w:lvlJc w:val="left"/>
      <w:pPr>
        <w:tabs>
          <w:tab w:val="num" w:pos="3600"/>
        </w:tabs>
        <w:ind w:left="3600" w:hanging="360"/>
      </w:pPr>
      <w:rPr>
        <w:rFonts w:ascii="Arial" w:hAnsi="Arial" w:hint="default"/>
      </w:rPr>
    </w:lvl>
    <w:lvl w:ilvl="5" w:tplc="0AB06458" w:tentative="1">
      <w:start w:val="1"/>
      <w:numFmt w:val="bullet"/>
      <w:lvlText w:val="•"/>
      <w:lvlJc w:val="left"/>
      <w:pPr>
        <w:tabs>
          <w:tab w:val="num" w:pos="4320"/>
        </w:tabs>
        <w:ind w:left="4320" w:hanging="360"/>
      </w:pPr>
      <w:rPr>
        <w:rFonts w:ascii="Arial" w:hAnsi="Arial" w:hint="default"/>
      </w:rPr>
    </w:lvl>
    <w:lvl w:ilvl="6" w:tplc="1486C522" w:tentative="1">
      <w:start w:val="1"/>
      <w:numFmt w:val="bullet"/>
      <w:lvlText w:val="•"/>
      <w:lvlJc w:val="left"/>
      <w:pPr>
        <w:tabs>
          <w:tab w:val="num" w:pos="5040"/>
        </w:tabs>
        <w:ind w:left="5040" w:hanging="360"/>
      </w:pPr>
      <w:rPr>
        <w:rFonts w:ascii="Arial" w:hAnsi="Arial" w:hint="default"/>
      </w:rPr>
    </w:lvl>
    <w:lvl w:ilvl="7" w:tplc="61348674" w:tentative="1">
      <w:start w:val="1"/>
      <w:numFmt w:val="bullet"/>
      <w:lvlText w:val="•"/>
      <w:lvlJc w:val="left"/>
      <w:pPr>
        <w:tabs>
          <w:tab w:val="num" w:pos="5760"/>
        </w:tabs>
        <w:ind w:left="5760" w:hanging="360"/>
      </w:pPr>
      <w:rPr>
        <w:rFonts w:ascii="Arial" w:hAnsi="Arial" w:hint="default"/>
      </w:rPr>
    </w:lvl>
    <w:lvl w:ilvl="8" w:tplc="A83EFFA8" w:tentative="1">
      <w:start w:val="1"/>
      <w:numFmt w:val="bullet"/>
      <w:lvlText w:val="•"/>
      <w:lvlJc w:val="left"/>
      <w:pPr>
        <w:tabs>
          <w:tab w:val="num" w:pos="6480"/>
        </w:tabs>
        <w:ind w:left="6480" w:hanging="360"/>
      </w:pPr>
      <w:rPr>
        <w:rFonts w:ascii="Arial" w:hAnsi="Arial" w:hint="default"/>
      </w:rPr>
    </w:lvl>
  </w:abstractNum>
  <w:num w:numId="1" w16cid:durableId="330959593">
    <w:abstractNumId w:val="13"/>
  </w:num>
  <w:num w:numId="2" w16cid:durableId="729115249">
    <w:abstractNumId w:val="10"/>
  </w:num>
  <w:num w:numId="3" w16cid:durableId="937372694">
    <w:abstractNumId w:val="5"/>
  </w:num>
  <w:num w:numId="4" w16cid:durableId="374472784">
    <w:abstractNumId w:val="12"/>
  </w:num>
  <w:num w:numId="5" w16cid:durableId="237636205">
    <w:abstractNumId w:val="7"/>
  </w:num>
  <w:num w:numId="6" w16cid:durableId="485708556">
    <w:abstractNumId w:val="3"/>
  </w:num>
  <w:num w:numId="7" w16cid:durableId="37361043">
    <w:abstractNumId w:val="6"/>
  </w:num>
  <w:num w:numId="8" w16cid:durableId="2091461100">
    <w:abstractNumId w:val="0"/>
  </w:num>
  <w:num w:numId="9" w16cid:durableId="210577879">
    <w:abstractNumId w:val="9"/>
  </w:num>
  <w:num w:numId="10" w16cid:durableId="929191810">
    <w:abstractNumId w:val="1"/>
  </w:num>
  <w:num w:numId="11" w16cid:durableId="1118643606">
    <w:abstractNumId w:val="4"/>
  </w:num>
  <w:num w:numId="12" w16cid:durableId="554462839">
    <w:abstractNumId w:val="2"/>
  </w:num>
  <w:num w:numId="13" w16cid:durableId="397166837">
    <w:abstractNumId w:val="8"/>
  </w:num>
  <w:num w:numId="14" w16cid:durableId="10044055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 Sun J">
    <w15:presenceInfo w15:providerId="AD" w15:userId="S::SChang@agcenter.lsu.edu::a476c0d7-0052-4e1d-9542-faa7a37ce6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B7"/>
    <w:rsid w:val="00000CB3"/>
    <w:rsid w:val="00000E6E"/>
    <w:rsid w:val="00000EA6"/>
    <w:rsid w:val="00001A38"/>
    <w:rsid w:val="00001F69"/>
    <w:rsid w:val="00002BB2"/>
    <w:rsid w:val="00002CB5"/>
    <w:rsid w:val="00002F5D"/>
    <w:rsid w:val="000030E2"/>
    <w:rsid w:val="00004512"/>
    <w:rsid w:val="00007C2B"/>
    <w:rsid w:val="000101DD"/>
    <w:rsid w:val="00010E48"/>
    <w:rsid w:val="00011080"/>
    <w:rsid w:val="00012319"/>
    <w:rsid w:val="00013450"/>
    <w:rsid w:val="00013604"/>
    <w:rsid w:val="00013ABD"/>
    <w:rsid w:val="00014325"/>
    <w:rsid w:val="000144F2"/>
    <w:rsid w:val="000145BB"/>
    <w:rsid w:val="00015B3F"/>
    <w:rsid w:val="00015C47"/>
    <w:rsid w:val="000163F8"/>
    <w:rsid w:val="0001740B"/>
    <w:rsid w:val="00017598"/>
    <w:rsid w:val="00020CFF"/>
    <w:rsid w:val="00021345"/>
    <w:rsid w:val="000214CE"/>
    <w:rsid w:val="00021837"/>
    <w:rsid w:val="00021966"/>
    <w:rsid w:val="00021A12"/>
    <w:rsid w:val="00022160"/>
    <w:rsid w:val="00022A32"/>
    <w:rsid w:val="00022C12"/>
    <w:rsid w:val="00023106"/>
    <w:rsid w:val="000241FE"/>
    <w:rsid w:val="0002483F"/>
    <w:rsid w:val="00024C72"/>
    <w:rsid w:val="00025CDE"/>
    <w:rsid w:val="00026866"/>
    <w:rsid w:val="00026F9F"/>
    <w:rsid w:val="0002735F"/>
    <w:rsid w:val="00027485"/>
    <w:rsid w:val="000276DA"/>
    <w:rsid w:val="00027EEC"/>
    <w:rsid w:val="000301E7"/>
    <w:rsid w:val="00030862"/>
    <w:rsid w:val="00030CD9"/>
    <w:rsid w:val="00031091"/>
    <w:rsid w:val="00031D99"/>
    <w:rsid w:val="00034509"/>
    <w:rsid w:val="00034A53"/>
    <w:rsid w:val="00034DED"/>
    <w:rsid w:val="00034EAF"/>
    <w:rsid w:val="00035B2E"/>
    <w:rsid w:val="0003646A"/>
    <w:rsid w:val="00036B32"/>
    <w:rsid w:val="000375C2"/>
    <w:rsid w:val="00040040"/>
    <w:rsid w:val="00042466"/>
    <w:rsid w:val="00043A6C"/>
    <w:rsid w:val="00045210"/>
    <w:rsid w:val="00045703"/>
    <w:rsid w:val="0004777A"/>
    <w:rsid w:val="000502BF"/>
    <w:rsid w:val="0005036A"/>
    <w:rsid w:val="00051273"/>
    <w:rsid w:val="00051B17"/>
    <w:rsid w:val="000530E3"/>
    <w:rsid w:val="00054239"/>
    <w:rsid w:val="000551BB"/>
    <w:rsid w:val="00055B55"/>
    <w:rsid w:val="0006042F"/>
    <w:rsid w:val="00060467"/>
    <w:rsid w:val="0006126C"/>
    <w:rsid w:val="00062150"/>
    <w:rsid w:val="0006216F"/>
    <w:rsid w:val="00062A7E"/>
    <w:rsid w:val="00063230"/>
    <w:rsid w:val="00064018"/>
    <w:rsid w:val="0006430D"/>
    <w:rsid w:val="00065264"/>
    <w:rsid w:val="00065CA6"/>
    <w:rsid w:val="00065D74"/>
    <w:rsid w:val="00065F63"/>
    <w:rsid w:val="00067A49"/>
    <w:rsid w:val="000700B1"/>
    <w:rsid w:val="000708B5"/>
    <w:rsid w:val="000719C1"/>
    <w:rsid w:val="00071A6C"/>
    <w:rsid w:val="00071CD1"/>
    <w:rsid w:val="000738BC"/>
    <w:rsid w:val="00073E4D"/>
    <w:rsid w:val="00074632"/>
    <w:rsid w:val="00074794"/>
    <w:rsid w:val="00074EF4"/>
    <w:rsid w:val="00077072"/>
    <w:rsid w:val="000771F2"/>
    <w:rsid w:val="00080CA5"/>
    <w:rsid w:val="00081981"/>
    <w:rsid w:val="00081F79"/>
    <w:rsid w:val="000838CC"/>
    <w:rsid w:val="0008485C"/>
    <w:rsid w:val="0008686A"/>
    <w:rsid w:val="00086CA7"/>
    <w:rsid w:val="000873C4"/>
    <w:rsid w:val="0008749B"/>
    <w:rsid w:val="0008758D"/>
    <w:rsid w:val="0009119E"/>
    <w:rsid w:val="00091218"/>
    <w:rsid w:val="000916C0"/>
    <w:rsid w:val="00091B1F"/>
    <w:rsid w:val="000929E2"/>
    <w:rsid w:val="000938F9"/>
    <w:rsid w:val="00093D6C"/>
    <w:rsid w:val="00095F15"/>
    <w:rsid w:val="00095F6F"/>
    <w:rsid w:val="0009656F"/>
    <w:rsid w:val="00096C52"/>
    <w:rsid w:val="00097A19"/>
    <w:rsid w:val="000A0090"/>
    <w:rsid w:val="000A022F"/>
    <w:rsid w:val="000A1667"/>
    <w:rsid w:val="000A1E72"/>
    <w:rsid w:val="000A2907"/>
    <w:rsid w:val="000A2F49"/>
    <w:rsid w:val="000A30BD"/>
    <w:rsid w:val="000A3836"/>
    <w:rsid w:val="000A3F8F"/>
    <w:rsid w:val="000A47C7"/>
    <w:rsid w:val="000A50C4"/>
    <w:rsid w:val="000A6BD1"/>
    <w:rsid w:val="000A72FF"/>
    <w:rsid w:val="000A7508"/>
    <w:rsid w:val="000A7D2E"/>
    <w:rsid w:val="000B0FC6"/>
    <w:rsid w:val="000B11A6"/>
    <w:rsid w:val="000B1C24"/>
    <w:rsid w:val="000B1DE2"/>
    <w:rsid w:val="000B1E07"/>
    <w:rsid w:val="000B3998"/>
    <w:rsid w:val="000B3AEB"/>
    <w:rsid w:val="000B47CC"/>
    <w:rsid w:val="000B4CB7"/>
    <w:rsid w:val="000B4E14"/>
    <w:rsid w:val="000B5268"/>
    <w:rsid w:val="000B5D7A"/>
    <w:rsid w:val="000B723E"/>
    <w:rsid w:val="000C06AF"/>
    <w:rsid w:val="000C06F7"/>
    <w:rsid w:val="000C07A7"/>
    <w:rsid w:val="000C08BE"/>
    <w:rsid w:val="000C1168"/>
    <w:rsid w:val="000C1766"/>
    <w:rsid w:val="000C1D5A"/>
    <w:rsid w:val="000C26BC"/>
    <w:rsid w:val="000C29BA"/>
    <w:rsid w:val="000C4523"/>
    <w:rsid w:val="000C4581"/>
    <w:rsid w:val="000C4937"/>
    <w:rsid w:val="000C5199"/>
    <w:rsid w:val="000C6FAD"/>
    <w:rsid w:val="000C71C8"/>
    <w:rsid w:val="000D106B"/>
    <w:rsid w:val="000D107E"/>
    <w:rsid w:val="000D1195"/>
    <w:rsid w:val="000D1FC2"/>
    <w:rsid w:val="000D2FDF"/>
    <w:rsid w:val="000D327B"/>
    <w:rsid w:val="000D396C"/>
    <w:rsid w:val="000D506B"/>
    <w:rsid w:val="000D56CC"/>
    <w:rsid w:val="000D590C"/>
    <w:rsid w:val="000D64EF"/>
    <w:rsid w:val="000E0813"/>
    <w:rsid w:val="000E0AB2"/>
    <w:rsid w:val="000E0B94"/>
    <w:rsid w:val="000E1DD4"/>
    <w:rsid w:val="000E4122"/>
    <w:rsid w:val="000E414D"/>
    <w:rsid w:val="000E4C3A"/>
    <w:rsid w:val="000E572B"/>
    <w:rsid w:val="000E5FB2"/>
    <w:rsid w:val="000E6855"/>
    <w:rsid w:val="000E70E1"/>
    <w:rsid w:val="000F0839"/>
    <w:rsid w:val="000F1B40"/>
    <w:rsid w:val="000F1B47"/>
    <w:rsid w:val="000F1F3D"/>
    <w:rsid w:val="000F2245"/>
    <w:rsid w:val="000F2644"/>
    <w:rsid w:val="000F2A9A"/>
    <w:rsid w:val="000F2C07"/>
    <w:rsid w:val="000F2F8A"/>
    <w:rsid w:val="000F3810"/>
    <w:rsid w:val="000F4C19"/>
    <w:rsid w:val="000F50DA"/>
    <w:rsid w:val="000F5151"/>
    <w:rsid w:val="000F6364"/>
    <w:rsid w:val="000F7475"/>
    <w:rsid w:val="00101387"/>
    <w:rsid w:val="001014EB"/>
    <w:rsid w:val="0010181C"/>
    <w:rsid w:val="001032D6"/>
    <w:rsid w:val="0010337E"/>
    <w:rsid w:val="001037C6"/>
    <w:rsid w:val="00103D1C"/>
    <w:rsid w:val="00104479"/>
    <w:rsid w:val="001044AE"/>
    <w:rsid w:val="001046D7"/>
    <w:rsid w:val="00104A97"/>
    <w:rsid w:val="001057C7"/>
    <w:rsid w:val="00105986"/>
    <w:rsid w:val="00105E84"/>
    <w:rsid w:val="00106CC2"/>
    <w:rsid w:val="001070CF"/>
    <w:rsid w:val="00110114"/>
    <w:rsid w:val="00110622"/>
    <w:rsid w:val="00110688"/>
    <w:rsid w:val="00112B9D"/>
    <w:rsid w:val="001130C3"/>
    <w:rsid w:val="0011441F"/>
    <w:rsid w:val="00115518"/>
    <w:rsid w:val="00115C0A"/>
    <w:rsid w:val="00116A34"/>
    <w:rsid w:val="00116C54"/>
    <w:rsid w:val="00117081"/>
    <w:rsid w:val="001173FB"/>
    <w:rsid w:val="001174F4"/>
    <w:rsid w:val="0012123F"/>
    <w:rsid w:val="0012142F"/>
    <w:rsid w:val="00121A3E"/>
    <w:rsid w:val="0012256F"/>
    <w:rsid w:val="0012485C"/>
    <w:rsid w:val="001248FC"/>
    <w:rsid w:val="001252D5"/>
    <w:rsid w:val="00125639"/>
    <w:rsid w:val="00125CBA"/>
    <w:rsid w:val="00125D6C"/>
    <w:rsid w:val="00125DAE"/>
    <w:rsid w:val="001261AC"/>
    <w:rsid w:val="00130438"/>
    <w:rsid w:val="00130949"/>
    <w:rsid w:val="00130C12"/>
    <w:rsid w:val="00130E6C"/>
    <w:rsid w:val="0013136C"/>
    <w:rsid w:val="0013160A"/>
    <w:rsid w:val="00131BF8"/>
    <w:rsid w:val="001322D1"/>
    <w:rsid w:val="00132809"/>
    <w:rsid w:val="001328A7"/>
    <w:rsid w:val="001328E6"/>
    <w:rsid w:val="00133366"/>
    <w:rsid w:val="001341A8"/>
    <w:rsid w:val="00136106"/>
    <w:rsid w:val="00136181"/>
    <w:rsid w:val="001403C4"/>
    <w:rsid w:val="00141432"/>
    <w:rsid w:val="00143534"/>
    <w:rsid w:val="001439DB"/>
    <w:rsid w:val="001439E8"/>
    <w:rsid w:val="00143B1A"/>
    <w:rsid w:val="00143FB6"/>
    <w:rsid w:val="001446DB"/>
    <w:rsid w:val="00144C8F"/>
    <w:rsid w:val="001450F9"/>
    <w:rsid w:val="00145140"/>
    <w:rsid w:val="00150183"/>
    <w:rsid w:val="00150FDE"/>
    <w:rsid w:val="00152A05"/>
    <w:rsid w:val="00152D51"/>
    <w:rsid w:val="00152E66"/>
    <w:rsid w:val="00153D55"/>
    <w:rsid w:val="001547B7"/>
    <w:rsid w:val="0015528E"/>
    <w:rsid w:val="00155CF5"/>
    <w:rsid w:val="00155D0F"/>
    <w:rsid w:val="001562F5"/>
    <w:rsid w:val="001565A1"/>
    <w:rsid w:val="00156B49"/>
    <w:rsid w:val="00157D82"/>
    <w:rsid w:val="00157DD0"/>
    <w:rsid w:val="00160B47"/>
    <w:rsid w:val="001614D8"/>
    <w:rsid w:val="00161560"/>
    <w:rsid w:val="001661A0"/>
    <w:rsid w:val="00166790"/>
    <w:rsid w:val="00167730"/>
    <w:rsid w:val="001718BB"/>
    <w:rsid w:val="00172305"/>
    <w:rsid w:val="00172412"/>
    <w:rsid w:val="00172897"/>
    <w:rsid w:val="00172E0A"/>
    <w:rsid w:val="00172E9F"/>
    <w:rsid w:val="00173DB2"/>
    <w:rsid w:val="00173EB9"/>
    <w:rsid w:val="00173F08"/>
    <w:rsid w:val="00175B4D"/>
    <w:rsid w:val="00175BF9"/>
    <w:rsid w:val="0017660D"/>
    <w:rsid w:val="00180408"/>
    <w:rsid w:val="00180BDD"/>
    <w:rsid w:val="00183612"/>
    <w:rsid w:val="00183698"/>
    <w:rsid w:val="0018380B"/>
    <w:rsid w:val="00184A7E"/>
    <w:rsid w:val="001853AD"/>
    <w:rsid w:val="00185B61"/>
    <w:rsid w:val="00185B99"/>
    <w:rsid w:val="00185C1F"/>
    <w:rsid w:val="00186D1A"/>
    <w:rsid w:val="00190819"/>
    <w:rsid w:val="00191AA5"/>
    <w:rsid w:val="00192299"/>
    <w:rsid w:val="00192463"/>
    <w:rsid w:val="001928A8"/>
    <w:rsid w:val="00192C5C"/>
    <w:rsid w:val="00193170"/>
    <w:rsid w:val="00193EE9"/>
    <w:rsid w:val="00193F6E"/>
    <w:rsid w:val="001943A4"/>
    <w:rsid w:val="00194C92"/>
    <w:rsid w:val="001952FE"/>
    <w:rsid w:val="00195A5B"/>
    <w:rsid w:val="00195E25"/>
    <w:rsid w:val="00196703"/>
    <w:rsid w:val="00196E3F"/>
    <w:rsid w:val="00197048"/>
    <w:rsid w:val="001A03CD"/>
    <w:rsid w:val="001A0F5C"/>
    <w:rsid w:val="001A124A"/>
    <w:rsid w:val="001A15FE"/>
    <w:rsid w:val="001A1F67"/>
    <w:rsid w:val="001A36E2"/>
    <w:rsid w:val="001A4B83"/>
    <w:rsid w:val="001A5864"/>
    <w:rsid w:val="001A5B41"/>
    <w:rsid w:val="001A6AF5"/>
    <w:rsid w:val="001A6DB2"/>
    <w:rsid w:val="001A6F14"/>
    <w:rsid w:val="001A7519"/>
    <w:rsid w:val="001A7C78"/>
    <w:rsid w:val="001A7CA3"/>
    <w:rsid w:val="001B078D"/>
    <w:rsid w:val="001B1B6A"/>
    <w:rsid w:val="001B1EE4"/>
    <w:rsid w:val="001B3596"/>
    <w:rsid w:val="001B4686"/>
    <w:rsid w:val="001B4E76"/>
    <w:rsid w:val="001B4FAD"/>
    <w:rsid w:val="001B5190"/>
    <w:rsid w:val="001B5B66"/>
    <w:rsid w:val="001B62D2"/>
    <w:rsid w:val="001B6762"/>
    <w:rsid w:val="001C0B8B"/>
    <w:rsid w:val="001C2D64"/>
    <w:rsid w:val="001C4B25"/>
    <w:rsid w:val="001C53F6"/>
    <w:rsid w:val="001C54F9"/>
    <w:rsid w:val="001C55B2"/>
    <w:rsid w:val="001C5A91"/>
    <w:rsid w:val="001C5AD4"/>
    <w:rsid w:val="001C5B1A"/>
    <w:rsid w:val="001C6185"/>
    <w:rsid w:val="001C6BEF"/>
    <w:rsid w:val="001C6F65"/>
    <w:rsid w:val="001C6FD9"/>
    <w:rsid w:val="001C71BE"/>
    <w:rsid w:val="001C7A2D"/>
    <w:rsid w:val="001D29A6"/>
    <w:rsid w:val="001D34BA"/>
    <w:rsid w:val="001D36B3"/>
    <w:rsid w:val="001D3F1D"/>
    <w:rsid w:val="001D40B8"/>
    <w:rsid w:val="001D46FA"/>
    <w:rsid w:val="001D4C1A"/>
    <w:rsid w:val="001D4FB2"/>
    <w:rsid w:val="001D5EEB"/>
    <w:rsid w:val="001D6369"/>
    <w:rsid w:val="001D6A2C"/>
    <w:rsid w:val="001D7011"/>
    <w:rsid w:val="001D75AD"/>
    <w:rsid w:val="001D7B4F"/>
    <w:rsid w:val="001E048D"/>
    <w:rsid w:val="001E0C37"/>
    <w:rsid w:val="001E1EE7"/>
    <w:rsid w:val="001E287A"/>
    <w:rsid w:val="001E35C2"/>
    <w:rsid w:val="001E3CD2"/>
    <w:rsid w:val="001E42E5"/>
    <w:rsid w:val="001E5057"/>
    <w:rsid w:val="001E5A9C"/>
    <w:rsid w:val="001E5DC2"/>
    <w:rsid w:val="001E6570"/>
    <w:rsid w:val="001F0763"/>
    <w:rsid w:val="001F1353"/>
    <w:rsid w:val="001F165E"/>
    <w:rsid w:val="001F2225"/>
    <w:rsid w:val="001F2C27"/>
    <w:rsid w:val="001F310A"/>
    <w:rsid w:val="001F37FB"/>
    <w:rsid w:val="001F3F32"/>
    <w:rsid w:val="001F4FE2"/>
    <w:rsid w:val="001F667F"/>
    <w:rsid w:val="001F7110"/>
    <w:rsid w:val="001F7FE2"/>
    <w:rsid w:val="00201B74"/>
    <w:rsid w:val="00201BFB"/>
    <w:rsid w:val="00202ED6"/>
    <w:rsid w:val="002030F2"/>
    <w:rsid w:val="00203180"/>
    <w:rsid w:val="00203FDA"/>
    <w:rsid w:val="002045D9"/>
    <w:rsid w:val="002050CB"/>
    <w:rsid w:val="0020595B"/>
    <w:rsid w:val="00206E37"/>
    <w:rsid w:val="002072D2"/>
    <w:rsid w:val="00207EA7"/>
    <w:rsid w:val="002105BB"/>
    <w:rsid w:val="00210656"/>
    <w:rsid w:val="00210BC6"/>
    <w:rsid w:val="00210F4A"/>
    <w:rsid w:val="002125B7"/>
    <w:rsid w:val="00212D2E"/>
    <w:rsid w:val="00213103"/>
    <w:rsid w:val="0021346D"/>
    <w:rsid w:val="00213EE9"/>
    <w:rsid w:val="002148E0"/>
    <w:rsid w:val="002152AC"/>
    <w:rsid w:val="0021552D"/>
    <w:rsid w:val="002155DE"/>
    <w:rsid w:val="00216773"/>
    <w:rsid w:val="00216909"/>
    <w:rsid w:val="00216A79"/>
    <w:rsid w:val="002170F6"/>
    <w:rsid w:val="002211C8"/>
    <w:rsid w:val="002211D1"/>
    <w:rsid w:val="00222A43"/>
    <w:rsid w:val="00222DCD"/>
    <w:rsid w:val="0022348A"/>
    <w:rsid w:val="00223ADF"/>
    <w:rsid w:val="00223B21"/>
    <w:rsid w:val="00223F26"/>
    <w:rsid w:val="002251A1"/>
    <w:rsid w:val="00225C1E"/>
    <w:rsid w:val="00225DD3"/>
    <w:rsid w:val="00225F2D"/>
    <w:rsid w:val="0022658B"/>
    <w:rsid w:val="0022674C"/>
    <w:rsid w:val="00226B77"/>
    <w:rsid w:val="00230F53"/>
    <w:rsid w:val="00231448"/>
    <w:rsid w:val="00231816"/>
    <w:rsid w:val="00231BDE"/>
    <w:rsid w:val="00232162"/>
    <w:rsid w:val="0023284F"/>
    <w:rsid w:val="00232A02"/>
    <w:rsid w:val="00232A19"/>
    <w:rsid w:val="00232D50"/>
    <w:rsid w:val="00232DD6"/>
    <w:rsid w:val="002332D3"/>
    <w:rsid w:val="00233C19"/>
    <w:rsid w:val="00233C43"/>
    <w:rsid w:val="00233FE9"/>
    <w:rsid w:val="002345B6"/>
    <w:rsid w:val="00234A73"/>
    <w:rsid w:val="00234ADC"/>
    <w:rsid w:val="00235041"/>
    <w:rsid w:val="002353D5"/>
    <w:rsid w:val="00235CA9"/>
    <w:rsid w:val="0023661F"/>
    <w:rsid w:val="002376AC"/>
    <w:rsid w:val="00237F43"/>
    <w:rsid w:val="00241227"/>
    <w:rsid w:val="00242086"/>
    <w:rsid w:val="002424A5"/>
    <w:rsid w:val="00242A97"/>
    <w:rsid w:val="00242F77"/>
    <w:rsid w:val="00242F91"/>
    <w:rsid w:val="00242FF2"/>
    <w:rsid w:val="0024363A"/>
    <w:rsid w:val="0024454F"/>
    <w:rsid w:val="00245630"/>
    <w:rsid w:val="002458DE"/>
    <w:rsid w:val="0024592D"/>
    <w:rsid w:val="00246A96"/>
    <w:rsid w:val="00246C3A"/>
    <w:rsid w:val="0024753B"/>
    <w:rsid w:val="00247805"/>
    <w:rsid w:val="002501E0"/>
    <w:rsid w:val="002502C6"/>
    <w:rsid w:val="002507CA"/>
    <w:rsid w:val="00251498"/>
    <w:rsid w:val="00251B4A"/>
    <w:rsid w:val="00251DC7"/>
    <w:rsid w:val="00252AD6"/>
    <w:rsid w:val="00252E16"/>
    <w:rsid w:val="00253148"/>
    <w:rsid w:val="00254353"/>
    <w:rsid w:val="002551DE"/>
    <w:rsid w:val="00256394"/>
    <w:rsid w:val="00256B25"/>
    <w:rsid w:val="00257077"/>
    <w:rsid w:val="002570EC"/>
    <w:rsid w:val="00263584"/>
    <w:rsid w:val="00264A82"/>
    <w:rsid w:val="00264C8F"/>
    <w:rsid w:val="00265566"/>
    <w:rsid w:val="002658A2"/>
    <w:rsid w:val="00265AFD"/>
    <w:rsid w:val="00265F2F"/>
    <w:rsid w:val="00266272"/>
    <w:rsid w:val="0026649C"/>
    <w:rsid w:val="002665C9"/>
    <w:rsid w:val="002668E1"/>
    <w:rsid w:val="00266F59"/>
    <w:rsid w:val="002673AD"/>
    <w:rsid w:val="002674C9"/>
    <w:rsid w:val="00267FD3"/>
    <w:rsid w:val="0027013F"/>
    <w:rsid w:val="002706D9"/>
    <w:rsid w:val="0027155E"/>
    <w:rsid w:val="00271A05"/>
    <w:rsid w:val="00271ABC"/>
    <w:rsid w:val="00272333"/>
    <w:rsid w:val="002729B7"/>
    <w:rsid w:val="00273F59"/>
    <w:rsid w:val="0027516B"/>
    <w:rsid w:val="002763E0"/>
    <w:rsid w:val="0027644D"/>
    <w:rsid w:val="00276A34"/>
    <w:rsid w:val="0027733D"/>
    <w:rsid w:val="00280660"/>
    <w:rsid w:val="00280679"/>
    <w:rsid w:val="00280DA6"/>
    <w:rsid w:val="00280E9B"/>
    <w:rsid w:val="00281000"/>
    <w:rsid w:val="0028115F"/>
    <w:rsid w:val="002816A7"/>
    <w:rsid w:val="00281A9E"/>
    <w:rsid w:val="00282402"/>
    <w:rsid w:val="00282A5A"/>
    <w:rsid w:val="00283AF0"/>
    <w:rsid w:val="002855F1"/>
    <w:rsid w:val="0029058E"/>
    <w:rsid w:val="00290740"/>
    <w:rsid w:val="002917D7"/>
    <w:rsid w:val="00291866"/>
    <w:rsid w:val="002926A7"/>
    <w:rsid w:val="00292CE2"/>
    <w:rsid w:val="002930F4"/>
    <w:rsid w:val="00293B9A"/>
    <w:rsid w:val="00295543"/>
    <w:rsid w:val="002978B0"/>
    <w:rsid w:val="002978C9"/>
    <w:rsid w:val="00297E3E"/>
    <w:rsid w:val="002A0F48"/>
    <w:rsid w:val="002A13E5"/>
    <w:rsid w:val="002A1726"/>
    <w:rsid w:val="002A290F"/>
    <w:rsid w:val="002A2CF0"/>
    <w:rsid w:val="002A4BFC"/>
    <w:rsid w:val="002A4E00"/>
    <w:rsid w:val="002A512F"/>
    <w:rsid w:val="002A5F97"/>
    <w:rsid w:val="002A6183"/>
    <w:rsid w:val="002A61D8"/>
    <w:rsid w:val="002A6A6E"/>
    <w:rsid w:val="002B0708"/>
    <w:rsid w:val="002B12F9"/>
    <w:rsid w:val="002B25EC"/>
    <w:rsid w:val="002B2666"/>
    <w:rsid w:val="002B38BE"/>
    <w:rsid w:val="002B38CD"/>
    <w:rsid w:val="002B3D14"/>
    <w:rsid w:val="002B413D"/>
    <w:rsid w:val="002B48AE"/>
    <w:rsid w:val="002B4CE5"/>
    <w:rsid w:val="002B4E2E"/>
    <w:rsid w:val="002B5507"/>
    <w:rsid w:val="002B6069"/>
    <w:rsid w:val="002B68B4"/>
    <w:rsid w:val="002B7548"/>
    <w:rsid w:val="002B7C1B"/>
    <w:rsid w:val="002B7E49"/>
    <w:rsid w:val="002C0345"/>
    <w:rsid w:val="002C03FF"/>
    <w:rsid w:val="002C0844"/>
    <w:rsid w:val="002C0C46"/>
    <w:rsid w:val="002C0CDA"/>
    <w:rsid w:val="002C0EEC"/>
    <w:rsid w:val="002C1344"/>
    <w:rsid w:val="002C17BB"/>
    <w:rsid w:val="002C1FC2"/>
    <w:rsid w:val="002C2D55"/>
    <w:rsid w:val="002C3225"/>
    <w:rsid w:val="002C354F"/>
    <w:rsid w:val="002C3639"/>
    <w:rsid w:val="002C37B8"/>
    <w:rsid w:val="002C3EA4"/>
    <w:rsid w:val="002C4562"/>
    <w:rsid w:val="002C5BD1"/>
    <w:rsid w:val="002C7B3E"/>
    <w:rsid w:val="002C7FFC"/>
    <w:rsid w:val="002D028A"/>
    <w:rsid w:val="002D0380"/>
    <w:rsid w:val="002D16AF"/>
    <w:rsid w:val="002D207E"/>
    <w:rsid w:val="002D2740"/>
    <w:rsid w:val="002D3921"/>
    <w:rsid w:val="002D3D9E"/>
    <w:rsid w:val="002D53A4"/>
    <w:rsid w:val="002D6A50"/>
    <w:rsid w:val="002D73C7"/>
    <w:rsid w:val="002D7AFC"/>
    <w:rsid w:val="002E24A1"/>
    <w:rsid w:val="002E2800"/>
    <w:rsid w:val="002E2A15"/>
    <w:rsid w:val="002E2C40"/>
    <w:rsid w:val="002E356E"/>
    <w:rsid w:val="002E43C9"/>
    <w:rsid w:val="002E7F1D"/>
    <w:rsid w:val="002F03A4"/>
    <w:rsid w:val="002F1ABE"/>
    <w:rsid w:val="002F205F"/>
    <w:rsid w:val="002F24FF"/>
    <w:rsid w:val="002F261D"/>
    <w:rsid w:val="002F3171"/>
    <w:rsid w:val="002F3BBA"/>
    <w:rsid w:val="002F4825"/>
    <w:rsid w:val="002F4E5F"/>
    <w:rsid w:val="002F5DCB"/>
    <w:rsid w:val="002F6BB9"/>
    <w:rsid w:val="00300B6B"/>
    <w:rsid w:val="00301E57"/>
    <w:rsid w:val="00302495"/>
    <w:rsid w:val="00302D3A"/>
    <w:rsid w:val="00304176"/>
    <w:rsid w:val="003043EE"/>
    <w:rsid w:val="0030456B"/>
    <w:rsid w:val="00304BC8"/>
    <w:rsid w:val="00304C84"/>
    <w:rsid w:val="00304C9E"/>
    <w:rsid w:val="00305182"/>
    <w:rsid w:val="0030541D"/>
    <w:rsid w:val="00305CE0"/>
    <w:rsid w:val="00305DB1"/>
    <w:rsid w:val="003061EE"/>
    <w:rsid w:val="00306903"/>
    <w:rsid w:val="003069CC"/>
    <w:rsid w:val="00307873"/>
    <w:rsid w:val="00310065"/>
    <w:rsid w:val="003101E8"/>
    <w:rsid w:val="00310299"/>
    <w:rsid w:val="0031063E"/>
    <w:rsid w:val="00310DA3"/>
    <w:rsid w:val="00310F4A"/>
    <w:rsid w:val="00312AC4"/>
    <w:rsid w:val="00314910"/>
    <w:rsid w:val="00314AB3"/>
    <w:rsid w:val="00316770"/>
    <w:rsid w:val="00317540"/>
    <w:rsid w:val="0032051E"/>
    <w:rsid w:val="00321063"/>
    <w:rsid w:val="0032123E"/>
    <w:rsid w:val="003212A6"/>
    <w:rsid w:val="003228D1"/>
    <w:rsid w:val="00324341"/>
    <w:rsid w:val="003248A7"/>
    <w:rsid w:val="003277CA"/>
    <w:rsid w:val="00327A07"/>
    <w:rsid w:val="00327E76"/>
    <w:rsid w:val="00330AE4"/>
    <w:rsid w:val="003312CA"/>
    <w:rsid w:val="00331E56"/>
    <w:rsid w:val="00332ACA"/>
    <w:rsid w:val="00332CB3"/>
    <w:rsid w:val="003331E5"/>
    <w:rsid w:val="00333D03"/>
    <w:rsid w:val="00334100"/>
    <w:rsid w:val="0033422B"/>
    <w:rsid w:val="0033436C"/>
    <w:rsid w:val="00334E3C"/>
    <w:rsid w:val="0033519A"/>
    <w:rsid w:val="00335A41"/>
    <w:rsid w:val="003364F3"/>
    <w:rsid w:val="00336870"/>
    <w:rsid w:val="00336D35"/>
    <w:rsid w:val="00336E37"/>
    <w:rsid w:val="0033793C"/>
    <w:rsid w:val="00340BD7"/>
    <w:rsid w:val="00342CDD"/>
    <w:rsid w:val="003430A7"/>
    <w:rsid w:val="0034361B"/>
    <w:rsid w:val="00343BAD"/>
    <w:rsid w:val="0034478E"/>
    <w:rsid w:val="00345122"/>
    <w:rsid w:val="00345159"/>
    <w:rsid w:val="003459B9"/>
    <w:rsid w:val="00345C71"/>
    <w:rsid w:val="00345FB5"/>
    <w:rsid w:val="003469B7"/>
    <w:rsid w:val="00346AFA"/>
    <w:rsid w:val="003471E6"/>
    <w:rsid w:val="00347B35"/>
    <w:rsid w:val="00347B4F"/>
    <w:rsid w:val="00347E40"/>
    <w:rsid w:val="00350847"/>
    <w:rsid w:val="00351ACF"/>
    <w:rsid w:val="00352216"/>
    <w:rsid w:val="003539F0"/>
    <w:rsid w:val="00353B6F"/>
    <w:rsid w:val="00353B90"/>
    <w:rsid w:val="00353CA6"/>
    <w:rsid w:val="00353E6C"/>
    <w:rsid w:val="003547D5"/>
    <w:rsid w:val="00354843"/>
    <w:rsid w:val="00354AAB"/>
    <w:rsid w:val="003552A7"/>
    <w:rsid w:val="00356C0A"/>
    <w:rsid w:val="0035747C"/>
    <w:rsid w:val="0035754D"/>
    <w:rsid w:val="00357696"/>
    <w:rsid w:val="00357D4C"/>
    <w:rsid w:val="00360E21"/>
    <w:rsid w:val="00360FBA"/>
    <w:rsid w:val="00361012"/>
    <w:rsid w:val="00361325"/>
    <w:rsid w:val="003613FE"/>
    <w:rsid w:val="003632D7"/>
    <w:rsid w:val="00363769"/>
    <w:rsid w:val="00363A46"/>
    <w:rsid w:val="00363D09"/>
    <w:rsid w:val="0036402E"/>
    <w:rsid w:val="00364076"/>
    <w:rsid w:val="003642F7"/>
    <w:rsid w:val="00364498"/>
    <w:rsid w:val="0036484D"/>
    <w:rsid w:val="00364877"/>
    <w:rsid w:val="0036545D"/>
    <w:rsid w:val="003654AC"/>
    <w:rsid w:val="00365601"/>
    <w:rsid w:val="003665EC"/>
    <w:rsid w:val="00366DD2"/>
    <w:rsid w:val="003670F6"/>
    <w:rsid w:val="0036768F"/>
    <w:rsid w:val="003702A4"/>
    <w:rsid w:val="003724BB"/>
    <w:rsid w:val="00372DC3"/>
    <w:rsid w:val="0037351E"/>
    <w:rsid w:val="003736E2"/>
    <w:rsid w:val="00374AF4"/>
    <w:rsid w:val="00374C62"/>
    <w:rsid w:val="00374D3C"/>
    <w:rsid w:val="0037530F"/>
    <w:rsid w:val="003758CD"/>
    <w:rsid w:val="00375BE9"/>
    <w:rsid w:val="00375E88"/>
    <w:rsid w:val="00376192"/>
    <w:rsid w:val="003774E9"/>
    <w:rsid w:val="00377501"/>
    <w:rsid w:val="00377CF0"/>
    <w:rsid w:val="00377FED"/>
    <w:rsid w:val="003825F2"/>
    <w:rsid w:val="00382631"/>
    <w:rsid w:val="00383D66"/>
    <w:rsid w:val="00383F51"/>
    <w:rsid w:val="003851F6"/>
    <w:rsid w:val="00385300"/>
    <w:rsid w:val="0038565A"/>
    <w:rsid w:val="003857C5"/>
    <w:rsid w:val="00386AAA"/>
    <w:rsid w:val="00387466"/>
    <w:rsid w:val="00387B99"/>
    <w:rsid w:val="00392037"/>
    <w:rsid w:val="00393670"/>
    <w:rsid w:val="00393864"/>
    <w:rsid w:val="00393C17"/>
    <w:rsid w:val="00393D8E"/>
    <w:rsid w:val="00394352"/>
    <w:rsid w:val="0039479F"/>
    <w:rsid w:val="003962DF"/>
    <w:rsid w:val="003967BE"/>
    <w:rsid w:val="00396D3A"/>
    <w:rsid w:val="00396F2E"/>
    <w:rsid w:val="00397440"/>
    <w:rsid w:val="003A199C"/>
    <w:rsid w:val="003A2481"/>
    <w:rsid w:val="003A28AB"/>
    <w:rsid w:val="003A2AD9"/>
    <w:rsid w:val="003A2ECF"/>
    <w:rsid w:val="003A2F01"/>
    <w:rsid w:val="003A3989"/>
    <w:rsid w:val="003A4B34"/>
    <w:rsid w:val="003A4D7C"/>
    <w:rsid w:val="003A4E3A"/>
    <w:rsid w:val="003A4FD2"/>
    <w:rsid w:val="003A5A0A"/>
    <w:rsid w:val="003A5E5F"/>
    <w:rsid w:val="003B0079"/>
    <w:rsid w:val="003B084E"/>
    <w:rsid w:val="003B46B1"/>
    <w:rsid w:val="003B4AA6"/>
    <w:rsid w:val="003B52A5"/>
    <w:rsid w:val="003B5769"/>
    <w:rsid w:val="003B5A9C"/>
    <w:rsid w:val="003B5F88"/>
    <w:rsid w:val="003B6A1F"/>
    <w:rsid w:val="003B6CDA"/>
    <w:rsid w:val="003B712C"/>
    <w:rsid w:val="003B7182"/>
    <w:rsid w:val="003C008E"/>
    <w:rsid w:val="003C17FA"/>
    <w:rsid w:val="003C1FFE"/>
    <w:rsid w:val="003C2A22"/>
    <w:rsid w:val="003C2C4E"/>
    <w:rsid w:val="003C3E88"/>
    <w:rsid w:val="003C4B74"/>
    <w:rsid w:val="003C4F81"/>
    <w:rsid w:val="003C53D9"/>
    <w:rsid w:val="003C54A0"/>
    <w:rsid w:val="003C5555"/>
    <w:rsid w:val="003C5688"/>
    <w:rsid w:val="003C58FB"/>
    <w:rsid w:val="003C5CE3"/>
    <w:rsid w:val="003C5D58"/>
    <w:rsid w:val="003C6522"/>
    <w:rsid w:val="003C6956"/>
    <w:rsid w:val="003D0B0C"/>
    <w:rsid w:val="003D16E3"/>
    <w:rsid w:val="003D1DDF"/>
    <w:rsid w:val="003D3395"/>
    <w:rsid w:val="003D487A"/>
    <w:rsid w:val="003D4C2C"/>
    <w:rsid w:val="003D4C6E"/>
    <w:rsid w:val="003D5999"/>
    <w:rsid w:val="003D5CBA"/>
    <w:rsid w:val="003D6ECF"/>
    <w:rsid w:val="003E00B3"/>
    <w:rsid w:val="003E1226"/>
    <w:rsid w:val="003E167C"/>
    <w:rsid w:val="003E190A"/>
    <w:rsid w:val="003E2AAE"/>
    <w:rsid w:val="003E2D7B"/>
    <w:rsid w:val="003E3014"/>
    <w:rsid w:val="003E38D3"/>
    <w:rsid w:val="003E3C55"/>
    <w:rsid w:val="003E4027"/>
    <w:rsid w:val="003E4BF2"/>
    <w:rsid w:val="003E5046"/>
    <w:rsid w:val="003E6FA5"/>
    <w:rsid w:val="003F0DC2"/>
    <w:rsid w:val="003F229A"/>
    <w:rsid w:val="003F238F"/>
    <w:rsid w:val="003F2C22"/>
    <w:rsid w:val="003F3438"/>
    <w:rsid w:val="003F3B70"/>
    <w:rsid w:val="003F4D08"/>
    <w:rsid w:val="003F5D4D"/>
    <w:rsid w:val="003F67BA"/>
    <w:rsid w:val="003F6A7F"/>
    <w:rsid w:val="003F6EEB"/>
    <w:rsid w:val="003F7A63"/>
    <w:rsid w:val="00400ACE"/>
    <w:rsid w:val="00402556"/>
    <w:rsid w:val="00402DB6"/>
    <w:rsid w:val="0040321B"/>
    <w:rsid w:val="004032EA"/>
    <w:rsid w:val="00403BE7"/>
    <w:rsid w:val="004040AB"/>
    <w:rsid w:val="00406BF0"/>
    <w:rsid w:val="0041046D"/>
    <w:rsid w:val="00410F01"/>
    <w:rsid w:val="0041177E"/>
    <w:rsid w:val="00412B80"/>
    <w:rsid w:val="00413130"/>
    <w:rsid w:val="004132EB"/>
    <w:rsid w:val="00414802"/>
    <w:rsid w:val="00415B44"/>
    <w:rsid w:val="00415BB0"/>
    <w:rsid w:val="00416638"/>
    <w:rsid w:val="00416E39"/>
    <w:rsid w:val="00417625"/>
    <w:rsid w:val="00420196"/>
    <w:rsid w:val="00420A0B"/>
    <w:rsid w:val="004215C2"/>
    <w:rsid w:val="00421C6F"/>
    <w:rsid w:val="004231AA"/>
    <w:rsid w:val="00423237"/>
    <w:rsid w:val="00423A82"/>
    <w:rsid w:val="00423B92"/>
    <w:rsid w:val="0042492D"/>
    <w:rsid w:val="00424F32"/>
    <w:rsid w:val="004255B3"/>
    <w:rsid w:val="00425A35"/>
    <w:rsid w:val="00425B50"/>
    <w:rsid w:val="004262D6"/>
    <w:rsid w:val="00426323"/>
    <w:rsid w:val="0042715F"/>
    <w:rsid w:val="004306D5"/>
    <w:rsid w:val="004307CF"/>
    <w:rsid w:val="004317FA"/>
    <w:rsid w:val="004323F9"/>
    <w:rsid w:val="00432EAE"/>
    <w:rsid w:val="0043345D"/>
    <w:rsid w:val="00433888"/>
    <w:rsid w:val="004339D4"/>
    <w:rsid w:val="00433A3F"/>
    <w:rsid w:val="00433C40"/>
    <w:rsid w:val="0043454D"/>
    <w:rsid w:val="0043458C"/>
    <w:rsid w:val="00434997"/>
    <w:rsid w:val="00435068"/>
    <w:rsid w:val="004355EE"/>
    <w:rsid w:val="00435619"/>
    <w:rsid w:val="004363F9"/>
    <w:rsid w:val="00436580"/>
    <w:rsid w:val="00436D65"/>
    <w:rsid w:val="00437ABC"/>
    <w:rsid w:val="00440116"/>
    <w:rsid w:val="004414F8"/>
    <w:rsid w:val="00442237"/>
    <w:rsid w:val="00442793"/>
    <w:rsid w:val="00442D48"/>
    <w:rsid w:val="00443FD5"/>
    <w:rsid w:val="004452F9"/>
    <w:rsid w:val="0045018F"/>
    <w:rsid w:val="00450894"/>
    <w:rsid w:val="00450CD1"/>
    <w:rsid w:val="00451074"/>
    <w:rsid w:val="00451135"/>
    <w:rsid w:val="0045155F"/>
    <w:rsid w:val="0045309D"/>
    <w:rsid w:val="0045312A"/>
    <w:rsid w:val="00453B57"/>
    <w:rsid w:val="00453EAE"/>
    <w:rsid w:val="00454421"/>
    <w:rsid w:val="004547D1"/>
    <w:rsid w:val="00454E55"/>
    <w:rsid w:val="004564A0"/>
    <w:rsid w:val="0045678C"/>
    <w:rsid w:val="0046045C"/>
    <w:rsid w:val="00460D02"/>
    <w:rsid w:val="00460F47"/>
    <w:rsid w:val="004615C6"/>
    <w:rsid w:val="004634DA"/>
    <w:rsid w:val="00463908"/>
    <w:rsid w:val="0046664B"/>
    <w:rsid w:val="00470145"/>
    <w:rsid w:val="004702B1"/>
    <w:rsid w:val="00470889"/>
    <w:rsid w:val="00470BF1"/>
    <w:rsid w:val="00470F6F"/>
    <w:rsid w:val="00471DF1"/>
    <w:rsid w:val="004722A4"/>
    <w:rsid w:val="00472814"/>
    <w:rsid w:val="00472E73"/>
    <w:rsid w:val="00472EE4"/>
    <w:rsid w:val="00472F0B"/>
    <w:rsid w:val="00473D9E"/>
    <w:rsid w:val="00474C99"/>
    <w:rsid w:val="004769FA"/>
    <w:rsid w:val="00480040"/>
    <w:rsid w:val="004800E6"/>
    <w:rsid w:val="0048184E"/>
    <w:rsid w:val="00481ADC"/>
    <w:rsid w:val="004825FC"/>
    <w:rsid w:val="00483779"/>
    <w:rsid w:val="004859E6"/>
    <w:rsid w:val="00485A13"/>
    <w:rsid w:val="00486CFB"/>
    <w:rsid w:val="00487036"/>
    <w:rsid w:val="004871A5"/>
    <w:rsid w:val="0049055C"/>
    <w:rsid w:val="00490847"/>
    <w:rsid w:val="004912FC"/>
    <w:rsid w:val="00491AB6"/>
    <w:rsid w:val="0049444E"/>
    <w:rsid w:val="00494D26"/>
    <w:rsid w:val="00494DBB"/>
    <w:rsid w:val="00494E6B"/>
    <w:rsid w:val="0049550E"/>
    <w:rsid w:val="00496087"/>
    <w:rsid w:val="00497172"/>
    <w:rsid w:val="004A0613"/>
    <w:rsid w:val="004A28E6"/>
    <w:rsid w:val="004A2BD3"/>
    <w:rsid w:val="004A4309"/>
    <w:rsid w:val="004A4C05"/>
    <w:rsid w:val="004A5445"/>
    <w:rsid w:val="004A55B0"/>
    <w:rsid w:val="004A5FAD"/>
    <w:rsid w:val="004A6D5D"/>
    <w:rsid w:val="004A79E7"/>
    <w:rsid w:val="004B0139"/>
    <w:rsid w:val="004B0AC7"/>
    <w:rsid w:val="004B0C60"/>
    <w:rsid w:val="004B31BD"/>
    <w:rsid w:val="004B38F4"/>
    <w:rsid w:val="004B554A"/>
    <w:rsid w:val="004B55C3"/>
    <w:rsid w:val="004B5B47"/>
    <w:rsid w:val="004B6279"/>
    <w:rsid w:val="004B73E3"/>
    <w:rsid w:val="004C04E8"/>
    <w:rsid w:val="004C0ECC"/>
    <w:rsid w:val="004C146C"/>
    <w:rsid w:val="004C1C03"/>
    <w:rsid w:val="004C1F43"/>
    <w:rsid w:val="004C27E4"/>
    <w:rsid w:val="004C3B78"/>
    <w:rsid w:val="004C49EB"/>
    <w:rsid w:val="004C4E6E"/>
    <w:rsid w:val="004C51BC"/>
    <w:rsid w:val="004C51D6"/>
    <w:rsid w:val="004C5913"/>
    <w:rsid w:val="004C64E0"/>
    <w:rsid w:val="004C6702"/>
    <w:rsid w:val="004C731A"/>
    <w:rsid w:val="004C77E6"/>
    <w:rsid w:val="004D0368"/>
    <w:rsid w:val="004D037B"/>
    <w:rsid w:val="004D07FD"/>
    <w:rsid w:val="004D0A48"/>
    <w:rsid w:val="004D0D32"/>
    <w:rsid w:val="004D0DFA"/>
    <w:rsid w:val="004D18FA"/>
    <w:rsid w:val="004D2B72"/>
    <w:rsid w:val="004D2F12"/>
    <w:rsid w:val="004D318F"/>
    <w:rsid w:val="004D4C13"/>
    <w:rsid w:val="004D50DD"/>
    <w:rsid w:val="004D53CF"/>
    <w:rsid w:val="004D5C84"/>
    <w:rsid w:val="004D6D0C"/>
    <w:rsid w:val="004D6DFC"/>
    <w:rsid w:val="004D7E9B"/>
    <w:rsid w:val="004E0223"/>
    <w:rsid w:val="004E07A2"/>
    <w:rsid w:val="004E0846"/>
    <w:rsid w:val="004E0BC5"/>
    <w:rsid w:val="004E2275"/>
    <w:rsid w:val="004E22E1"/>
    <w:rsid w:val="004E258B"/>
    <w:rsid w:val="004E325F"/>
    <w:rsid w:val="004E3FC2"/>
    <w:rsid w:val="004E580C"/>
    <w:rsid w:val="004E5EF8"/>
    <w:rsid w:val="004E5F22"/>
    <w:rsid w:val="004E7429"/>
    <w:rsid w:val="004F10A8"/>
    <w:rsid w:val="004F1A89"/>
    <w:rsid w:val="004F1B2C"/>
    <w:rsid w:val="004F276B"/>
    <w:rsid w:val="004F395A"/>
    <w:rsid w:val="004F3DFF"/>
    <w:rsid w:val="004F432B"/>
    <w:rsid w:val="004F454A"/>
    <w:rsid w:val="004F4B0F"/>
    <w:rsid w:val="004F4F3E"/>
    <w:rsid w:val="004F5444"/>
    <w:rsid w:val="004F5E2E"/>
    <w:rsid w:val="004F61E6"/>
    <w:rsid w:val="004F71B6"/>
    <w:rsid w:val="004F7211"/>
    <w:rsid w:val="00500768"/>
    <w:rsid w:val="00501274"/>
    <w:rsid w:val="00501C8C"/>
    <w:rsid w:val="0050429A"/>
    <w:rsid w:val="00504C82"/>
    <w:rsid w:val="00505A5F"/>
    <w:rsid w:val="0050617E"/>
    <w:rsid w:val="005063F5"/>
    <w:rsid w:val="005067BE"/>
    <w:rsid w:val="00506CAD"/>
    <w:rsid w:val="00507BF2"/>
    <w:rsid w:val="0051170F"/>
    <w:rsid w:val="00511DF4"/>
    <w:rsid w:val="0051238D"/>
    <w:rsid w:val="0051284D"/>
    <w:rsid w:val="005134D0"/>
    <w:rsid w:val="0051371D"/>
    <w:rsid w:val="00513D33"/>
    <w:rsid w:val="00514567"/>
    <w:rsid w:val="005163B5"/>
    <w:rsid w:val="005164DC"/>
    <w:rsid w:val="00516A1C"/>
    <w:rsid w:val="00516B57"/>
    <w:rsid w:val="0051708B"/>
    <w:rsid w:val="00517669"/>
    <w:rsid w:val="00517B73"/>
    <w:rsid w:val="005202F5"/>
    <w:rsid w:val="005204A3"/>
    <w:rsid w:val="0052076B"/>
    <w:rsid w:val="0052095D"/>
    <w:rsid w:val="00520C48"/>
    <w:rsid w:val="005214FF"/>
    <w:rsid w:val="00521710"/>
    <w:rsid w:val="00522106"/>
    <w:rsid w:val="005227C4"/>
    <w:rsid w:val="00522902"/>
    <w:rsid w:val="00523E01"/>
    <w:rsid w:val="00523F10"/>
    <w:rsid w:val="0052459D"/>
    <w:rsid w:val="00524A61"/>
    <w:rsid w:val="00525699"/>
    <w:rsid w:val="00526288"/>
    <w:rsid w:val="00526ABE"/>
    <w:rsid w:val="00527010"/>
    <w:rsid w:val="0053073C"/>
    <w:rsid w:val="005310A7"/>
    <w:rsid w:val="005319BE"/>
    <w:rsid w:val="0053229C"/>
    <w:rsid w:val="005325D7"/>
    <w:rsid w:val="00532741"/>
    <w:rsid w:val="00532A38"/>
    <w:rsid w:val="005333C1"/>
    <w:rsid w:val="00533676"/>
    <w:rsid w:val="00533EF8"/>
    <w:rsid w:val="00534148"/>
    <w:rsid w:val="00534FF2"/>
    <w:rsid w:val="0053500B"/>
    <w:rsid w:val="005350A1"/>
    <w:rsid w:val="0053586D"/>
    <w:rsid w:val="0053611C"/>
    <w:rsid w:val="005363B4"/>
    <w:rsid w:val="00536981"/>
    <w:rsid w:val="00536DE6"/>
    <w:rsid w:val="005375E6"/>
    <w:rsid w:val="00537B71"/>
    <w:rsid w:val="00542E86"/>
    <w:rsid w:val="00542EC5"/>
    <w:rsid w:val="00543D2E"/>
    <w:rsid w:val="00543ECA"/>
    <w:rsid w:val="00545160"/>
    <w:rsid w:val="005453DC"/>
    <w:rsid w:val="005464E2"/>
    <w:rsid w:val="00546C04"/>
    <w:rsid w:val="00547040"/>
    <w:rsid w:val="005478CA"/>
    <w:rsid w:val="00550341"/>
    <w:rsid w:val="00550583"/>
    <w:rsid w:val="00550B84"/>
    <w:rsid w:val="00550E80"/>
    <w:rsid w:val="0055292C"/>
    <w:rsid w:val="00552DD2"/>
    <w:rsid w:val="00554316"/>
    <w:rsid w:val="00554BD3"/>
    <w:rsid w:val="005553E9"/>
    <w:rsid w:val="00555CAC"/>
    <w:rsid w:val="00555D1F"/>
    <w:rsid w:val="00556DAD"/>
    <w:rsid w:val="00557ADC"/>
    <w:rsid w:val="005604D3"/>
    <w:rsid w:val="0056181E"/>
    <w:rsid w:val="00561BB0"/>
    <w:rsid w:val="00561F53"/>
    <w:rsid w:val="00562207"/>
    <w:rsid w:val="00562A7A"/>
    <w:rsid w:val="005631C8"/>
    <w:rsid w:val="0056379D"/>
    <w:rsid w:val="00563DAD"/>
    <w:rsid w:val="00563F17"/>
    <w:rsid w:val="005644F9"/>
    <w:rsid w:val="00564A89"/>
    <w:rsid w:val="00565268"/>
    <w:rsid w:val="005666DC"/>
    <w:rsid w:val="00566FF7"/>
    <w:rsid w:val="005670A4"/>
    <w:rsid w:val="00567631"/>
    <w:rsid w:val="00567946"/>
    <w:rsid w:val="00567EE0"/>
    <w:rsid w:val="0057024A"/>
    <w:rsid w:val="005711C1"/>
    <w:rsid w:val="005712DE"/>
    <w:rsid w:val="00571790"/>
    <w:rsid w:val="00571DC4"/>
    <w:rsid w:val="00572240"/>
    <w:rsid w:val="005725C5"/>
    <w:rsid w:val="00572E2C"/>
    <w:rsid w:val="00573915"/>
    <w:rsid w:val="00574ADB"/>
    <w:rsid w:val="00575B25"/>
    <w:rsid w:val="00575C87"/>
    <w:rsid w:val="0057752A"/>
    <w:rsid w:val="00577794"/>
    <w:rsid w:val="00577ACC"/>
    <w:rsid w:val="00580626"/>
    <w:rsid w:val="00580FC6"/>
    <w:rsid w:val="005829B6"/>
    <w:rsid w:val="00583012"/>
    <w:rsid w:val="00583466"/>
    <w:rsid w:val="00583E1E"/>
    <w:rsid w:val="00584DDC"/>
    <w:rsid w:val="00585208"/>
    <w:rsid w:val="00586900"/>
    <w:rsid w:val="005869D8"/>
    <w:rsid w:val="00586E59"/>
    <w:rsid w:val="00587006"/>
    <w:rsid w:val="00591202"/>
    <w:rsid w:val="005917A4"/>
    <w:rsid w:val="00592013"/>
    <w:rsid w:val="0059292E"/>
    <w:rsid w:val="00593571"/>
    <w:rsid w:val="00593CF5"/>
    <w:rsid w:val="00593DA4"/>
    <w:rsid w:val="00594D57"/>
    <w:rsid w:val="005953BB"/>
    <w:rsid w:val="0059584D"/>
    <w:rsid w:val="00597338"/>
    <w:rsid w:val="00597671"/>
    <w:rsid w:val="005A00EF"/>
    <w:rsid w:val="005A0390"/>
    <w:rsid w:val="005A044D"/>
    <w:rsid w:val="005A0BDB"/>
    <w:rsid w:val="005A0DB5"/>
    <w:rsid w:val="005A12DD"/>
    <w:rsid w:val="005A1406"/>
    <w:rsid w:val="005A2077"/>
    <w:rsid w:val="005A22ED"/>
    <w:rsid w:val="005A3AEB"/>
    <w:rsid w:val="005A3C8B"/>
    <w:rsid w:val="005A428A"/>
    <w:rsid w:val="005A499A"/>
    <w:rsid w:val="005A5D2F"/>
    <w:rsid w:val="005A5EEC"/>
    <w:rsid w:val="005A65EB"/>
    <w:rsid w:val="005A6E56"/>
    <w:rsid w:val="005B0099"/>
    <w:rsid w:val="005B01CD"/>
    <w:rsid w:val="005B0795"/>
    <w:rsid w:val="005B0DA7"/>
    <w:rsid w:val="005B1378"/>
    <w:rsid w:val="005B138C"/>
    <w:rsid w:val="005B1D61"/>
    <w:rsid w:val="005B2465"/>
    <w:rsid w:val="005B36D4"/>
    <w:rsid w:val="005B4574"/>
    <w:rsid w:val="005B525B"/>
    <w:rsid w:val="005B52C8"/>
    <w:rsid w:val="005B763D"/>
    <w:rsid w:val="005C05C3"/>
    <w:rsid w:val="005C067A"/>
    <w:rsid w:val="005C0855"/>
    <w:rsid w:val="005C1C10"/>
    <w:rsid w:val="005C1FA7"/>
    <w:rsid w:val="005C24C5"/>
    <w:rsid w:val="005C2791"/>
    <w:rsid w:val="005C3644"/>
    <w:rsid w:val="005C4A2E"/>
    <w:rsid w:val="005C674F"/>
    <w:rsid w:val="005C6A8D"/>
    <w:rsid w:val="005C6DEB"/>
    <w:rsid w:val="005D0B7C"/>
    <w:rsid w:val="005D0FF5"/>
    <w:rsid w:val="005D18AE"/>
    <w:rsid w:val="005D28B6"/>
    <w:rsid w:val="005D34DA"/>
    <w:rsid w:val="005D3E69"/>
    <w:rsid w:val="005D51A2"/>
    <w:rsid w:val="005D612A"/>
    <w:rsid w:val="005D6208"/>
    <w:rsid w:val="005D7388"/>
    <w:rsid w:val="005D74FE"/>
    <w:rsid w:val="005D7658"/>
    <w:rsid w:val="005D7C78"/>
    <w:rsid w:val="005D7F21"/>
    <w:rsid w:val="005E02AA"/>
    <w:rsid w:val="005E0A4F"/>
    <w:rsid w:val="005E0F8B"/>
    <w:rsid w:val="005E3568"/>
    <w:rsid w:val="005E3B39"/>
    <w:rsid w:val="005E5D00"/>
    <w:rsid w:val="005F0057"/>
    <w:rsid w:val="005F03C7"/>
    <w:rsid w:val="005F09AF"/>
    <w:rsid w:val="005F1059"/>
    <w:rsid w:val="005F12FE"/>
    <w:rsid w:val="005F1A99"/>
    <w:rsid w:val="005F3EDF"/>
    <w:rsid w:val="005F63B6"/>
    <w:rsid w:val="005F70A7"/>
    <w:rsid w:val="005F71E7"/>
    <w:rsid w:val="005F7299"/>
    <w:rsid w:val="005F7371"/>
    <w:rsid w:val="005F7547"/>
    <w:rsid w:val="00600491"/>
    <w:rsid w:val="00600B54"/>
    <w:rsid w:val="00600BAD"/>
    <w:rsid w:val="00600DE6"/>
    <w:rsid w:val="006013F9"/>
    <w:rsid w:val="0060163F"/>
    <w:rsid w:val="006024FF"/>
    <w:rsid w:val="006026BE"/>
    <w:rsid w:val="006038AC"/>
    <w:rsid w:val="00604CB7"/>
    <w:rsid w:val="00604EE0"/>
    <w:rsid w:val="00604F5B"/>
    <w:rsid w:val="00605F9E"/>
    <w:rsid w:val="006062D6"/>
    <w:rsid w:val="00606ACB"/>
    <w:rsid w:val="00606DDF"/>
    <w:rsid w:val="00607821"/>
    <w:rsid w:val="00607896"/>
    <w:rsid w:val="006109BB"/>
    <w:rsid w:val="00610D35"/>
    <w:rsid w:val="00610F50"/>
    <w:rsid w:val="00610F5B"/>
    <w:rsid w:val="006112C2"/>
    <w:rsid w:val="00611325"/>
    <w:rsid w:val="006113B7"/>
    <w:rsid w:val="00612501"/>
    <w:rsid w:val="00613359"/>
    <w:rsid w:val="006138A3"/>
    <w:rsid w:val="00616CA8"/>
    <w:rsid w:val="00616E61"/>
    <w:rsid w:val="006173BE"/>
    <w:rsid w:val="006176DA"/>
    <w:rsid w:val="00617CA9"/>
    <w:rsid w:val="00620349"/>
    <w:rsid w:val="006214B9"/>
    <w:rsid w:val="0062170D"/>
    <w:rsid w:val="00621F45"/>
    <w:rsid w:val="00622649"/>
    <w:rsid w:val="0062303A"/>
    <w:rsid w:val="006235AD"/>
    <w:rsid w:val="00623B96"/>
    <w:rsid w:val="00623ED8"/>
    <w:rsid w:val="00624B60"/>
    <w:rsid w:val="00624D7C"/>
    <w:rsid w:val="00625D83"/>
    <w:rsid w:val="006265EE"/>
    <w:rsid w:val="0062676D"/>
    <w:rsid w:val="0062699B"/>
    <w:rsid w:val="006278C1"/>
    <w:rsid w:val="00627B9F"/>
    <w:rsid w:val="006304AA"/>
    <w:rsid w:val="0063103F"/>
    <w:rsid w:val="006315FA"/>
    <w:rsid w:val="00631F98"/>
    <w:rsid w:val="00631FF9"/>
    <w:rsid w:val="006321BC"/>
    <w:rsid w:val="00632591"/>
    <w:rsid w:val="00632B38"/>
    <w:rsid w:val="00632CFB"/>
    <w:rsid w:val="00633415"/>
    <w:rsid w:val="00633603"/>
    <w:rsid w:val="00634494"/>
    <w:rsid w:val="006351A7"/>
    <w:rsid w:val="006353B6"/>
    <w:rsid w:val="00635ECA"/>
    <w:rsid w:val="0063661C"/>
    <w:rsid w:val="00640236"/>
    <w:rsid w:val="0064075A"/>
    <w:rsid w:val="00642277"/>
    <w:rsid w:val="006428F5"/>
    <w:rsid w:val="00642AD6"/>
    <w:rsid w:val="00642C6C"/>
    <w:rsid w:val="00643983"/>
    <w:rsid w:val="00643DB6"/>
    <w:rsid w:val="00643E2E"/>
    <w:rsid w:val="006446FC"/>
    <w:rsid w:val="00644B10"/>
    <w:rsid w:val="00644E9A"/>
    <w:rsid w:val="0064538F"/>
    <w:rsid w:val="00645C7E"/>
    <w:rsid w:val="0064730C"/>
    <w:rsid w:val="0064739C"/>
    <w:rsid w:val="00647786"/>
    <w:rsid w:val="00647859"/>
    <w:rsid w:val="00647E95"/>
    <w:rsid w:val="00650836"/>
    <w:rsid w:val="006509B6"/>
    <w:rsid w:val="00650C46"/>
    <w:rsid w:val="006510A4"/>
    <w:rsid w:val="00651CEC"/>
    <w:rsid w:val="0065234A"/>
    <w:rsid w:val="00652AE3"/>
    <w:rsid w:val="0065316E"/>
    <w:rsid w:val="00653283"/>
    <w:rsid w:val="00654A1C"/>
    <w:rsid w:val="00654F84"/>
    <w:rsid w:val="00655D60"/>
    <w:rsid w:val="00655FC8"/>
    <w:rsid w:val="00656D9D"/>
    <w:rsid w:val="00657191"/>
    <w:rsid w:val="006574C2"/>
    <w:rsid w:val="00660AFB"/>
    <w:rsid w:val="00662D34"/>
    <w:rsid w:val="00663530"/>
    <w:rsid w:val="006641BD"/>
    <w:rsid w:val="006649B4"/>
    <w:rsid w:val="006649F7"/>
    <w:rsid w:val="00664C41"/>
    <w:rsid w:val="006655E4"/>
    <w:rsid w:val="0066569D"/>
    <w:rsid w:val="00665EDA"/>
    <w:rsid w:val="00666215"/>
    <w:rsid w:val="00666573"/>
    <w:rsid w:val="006665A3"/>
    <w:rsid w:val="00666C12"/>
    <w:rsid w:val="00666C28"/>
    <w:rsid w:val="00667B12"/>
    <w:rsid w:val="006706BF"/>
    <w:rsid w:val="00672AEA"/>
    <w:rsid w:val="00672B59"/>
    <w:rsid w:val="00672CDE"/>
    <w:rsid w:val="00675499"/>
    <w:rsid w:val="00675887"/>
    <w:rsid w:val="00675C65"/>
    <w:rsid w:val="00676521"/>
    <w:rsid w:val="006767DB"/>
    <w:rsid w:val="00676DB7"/>
    <w:rsid w:val="00677421"/>
    <w:rsid w:val="00677B40"/>
    <w:rsid w:val="00680405"/>
    <w:rsid w:val="0068081C"/>
    <w:rsid w:val="006816F1"/>
    <w:rsid w:val="00681B35"/>
    <w:rsid w:val="00682235"/>
    <w:rsid w:val="006827FF"/>
    <w:rsid w:val="0068548A"/>
    <w:rsid w:val="00685817"/>
    <w:rsid w:val="00685D6D"/>
    <w:rsid w:val="0068683C"/>
    <w:rsid w:val="006869A8"/>
    <w:rsid w:val="006879B1"/>
    <w:rsid w:val="00687AF9"/>
    <w:rsid w:val="0069101C"/>
    <w:rsid w:val="0069114B"/>
    <w:rsid w:val="006918FA"/>
    <w:rsid w:val="00691DB8"/>
    <w:rsid w:val="006921FE"/>
    <w:rsid w:val="006931C4"/>
    <w:rsid w:val="006935FF"/>
    <w:rsid w:val="00694398"/>
    <w:rsid w:val="0069518A"/>
    <w:rsid w:val="006953CE"/>
    <w:rsid w:val="00695A21"/>
    <w:rsid w:val="006961A6"/>
    <w:rsid w:val="0069689C"/>
    <w:rsid w:val="00696BA5"/>
    <w:rsid w:val="006A0948"/>
    <w:rsid w:val="006A2764"/>
    <w:rsid w:val="006A2E3E"/>
    <w:rsid w:val="006A2EFF"/>
    <w:rsid w:val="006A35FA"/>
    <w:rsid w:val="006A459D"/>
    <w:rsid w:val="006A46DE"/>
    <w:rsid w:val="006A5323"/>
    <w:rsid w:val="006A5359"/>
    <w:rsid w:val="006A571F"/>
    <w:rsid w:val="006A5D19"/>
    <w:rsid w:val="006A64E2"/>
    <w:rsid w:val="006A73C4"/>
    <w:rsid w:val="006A763A"/>
    <w:rsid w:val="006A7FE1"/>
    <w:rsid w:val="006B0396"/>
    <w:rsid w:val="006B07D1"/>
    <w:rsid w:val="006B2525"/>
    <w:rsid w:val="006B30A0"/>
    <w:rsid w:val="006B32A7"/>
    <w:rsid w:val="006B51CA"/>
    <w:rsid w:val="006B5E4C"/>
    <w:rsid w:val="006B6C59"/>
    <w:rsid w:val="006B70C1"/>
    <w:rsid w:val="006B7881"/>
    <w:rsid w:val="006C0463"/>
    <w:rsid w:val="006C068F"/>
    <w:rsid w:val="006C152B"/>
    <w:rsid w:val="006C25B1"/>
    <w:rsid w:val="006C6679"/>
    <w:rsid w:val="006C7D63"/>
    <w:rsid w:val="006D040C"/>
    <w:rsid w:val="006D085B"/>
    <w:rsid w:val="006D09BE"/>
    <w:rsid w:val="006D14A5"/>
    <w:rsid w:val="006D1BF0"/>
    <w:rsid w:val="006D2DDD"/>
    <w:rsid w:val="006D3C86"/>
    <w:rsid w:val="006D482F"/>
    <w:rsid w:val="006D51C3"/>
    <w:rsid w:val="006D5661"/>
    <w:rsid w:val="006D5ED8"/>
    <w:rsid w:val="006D6879"/>
    <w:rsid w:val="006D68FF"/>
    <w:rsid w:val="006D70E2"/>
    <w:rsid w:val="006D7653"/>
    <w:rsid w:val="006D7B45"/>
    <w:rsid w:val="006E1A80"/>
    <w:rsid w:val="006E378C"/>
    <w:rsid w:val="006E41BC"/>
    <w:rsid w:val="006E4F1D"/>
    <w:rsid w:val="006E535C"/>
    <w:rsid w:val="006E593F"/>
    <w:rsid w:val="006E6004"/>
    <w:rsid w:val="006E69BD"/>
    <w:rsid w:val="006E6C18"/>
    <w:rsid w:val="006E7599"/>
    <w:rsid w:val="006E7883"/>
    <w:rsid w:val="006F01DA"/>
    <w:rsid w:val="006F23C2"/>
    <w:rsid w:val="006F345A"/>
    <w:rsid w:val="006F3888"/>
    <w:rsid w:val="006F40CD"/>
    <w:rsid w:val="006F5168"/>
    <w:rsid w:val="006F69B1"/>
    <w:rsid w:val="006F6BAE"/>
    <w:rsid w:val="006F70D6"/>
    <w:rsid w:val="006F7571"/>
    <w:rsid w:val="0070051D"/>
    <w:rsid w:val="007005FB"/>
    <w:rsid w:val="00700F4F"/>
    <w:rsid w:val="0070128E"/>
    <w:rsid w:val="00702FA5"/>
    <w:rsid w:val="00703E0D"/>
    <w:rsid w:val="00704090"/>
    <w:rsid w:val="00704ED6"/>
    <w:rsid w:val="00705873"/>
    <w:rsid w:val="00706820"/>
    <w:rsid w:val="0070686F"/>
    <w:rsid w:val="00707D86"/>
    <w:rsid w:val="00710029"/>
    <w:rsid w:val="00710AD5"/>
    <w:rsid w:val="00711389"/>
    <w:rsid w:val="007125A8"/>
    <w:rsid w:val="007146F5"/>
    <w:rsid w:val="0071631D"/>
    <w:rsid w:val="00716E6B"/>
    <w:rsid w:val="00717BC6"/>
    <w:rsid w:val="00722BD9"/>
    <w:rsid w:val="00723860"/>
    <w:rsid w:val="00723A00"/>
    <w:rsid w:val="00723A07"/>
    <w:rsid w:val="00724255"/>
    <w:rsid w:val="00725972"/>
    <w:rsid w:val="00725A34"/>
    <w:rsid w:val="0072712B"/>
    <w:rsid w:val="00727BBB"/>
    <w:rsid w:val="00727DC6"/>
    <w:rsid w:val="00730861"/>
    <w:rsid w:val="00731E2E"/>
    <w:rsid w:val="007323F3"/>
    <w:rsid w:val="00734981"/>
    <w:rsid w:val="00735115"/>
    <w:rsid w:val="007368DB"/>
    <w:rsid w:val="007371E5"/>
    <w:rsid w:val="00737F34"/>
    <w:rsid w:val="0074009A"/>
    <w:rsid w:val="00740327"/>
    <w:rsid w:val="00741558"/>
    <w:rsid w:val="007431C2"/>
    <w:rsid w:val="0074370A"/>
    <w:rsid w:val="007437FF"/>
    <w:rsid w:val="00743D23"/>
    <w:rsid w:val="00744C89"/>
    <w:rsid w:val="007457DF"/>
    <w:rsid w:val="007459CB"/>
    <w:rsid w:val="00745F90"/>
    <w:rsid w:val="0074633C"/>
    <w:rsid w:val="00747459"/>
    <w:rsid w:val="0074759F"/>
    <w:rsid w:val="00747B3C"/>
    <w:rsid w:val="00747F62"/>
    <w:rsid w:val="00750D42"/>
    <w:rsid w:val="0075102D"/>
    <w:rsid w:val="0075175F"/>
    <w:rsid w:val="00751994"/>
    <w:rsid w:val="00752070"/>
    <w:rsid w:val="0075245E"/>
    <w:rsid w:val="00752789"/>
    <w:rsid w:val="00752ABE"/>
    <w:rsid w:val="00752E82"/>
    <w:rsid w:val="00754460"/>
    <w:rsid w:val="0075575A"/>
    <w:rsid w:val="00755BB6"/>
    <w:rsid w:val="00755D86"/>
    <w:rsid w:val="00756128"/>
    <w:rsid w:val="0075626C"/>
    <w:rsid w:val="0075643D"/>
    <w:rsid w:val="00756FBF"/>
    <w:rsid w:val="00760BE1"/>
    <w:rsid w:val="00761DBC"/>
    <w:rsid w:val="007636D4"/>
    <w:rsid w:val="00764022"/>
    <w:rsid w:val="00764742"/>
    <w:rsid w:val="0076539B"/>
    <w:rsid w:val="00765D15"/>
    <w:rsid w:val="00766FB4"/>
    <w:rsid w:val="00767ABA"/>
    <w:rsid w:val="00770F27"/>
    <w:rsid w:val="007718B2"/>
    <w:rsid w:val="00771E8C"/>
    <w:rsid w:val="00772392"/>
    <w:rsid w:val="00772571"/>
    <w:rsid w:val="00772672"/>
    <w:rsid w:val="00773829"/>
    <w:rsid w:val="007743B4"/>
    <w:rsid w:val="0077579E"/>
    <w:rsid w:val="00775DA2"/>
    <w:rsid w:val="00775EF0"/>
    <w:rsid w:val="0077673E"/>
    <w:rsid w:val="00776B6B"/>
    <w:rsid w:val="007776FF"/>
    <w:rsid w:val="00780EBB"/>
    <w:rsid w:val="00781168"/>
    <w:rsid w:val="00782864"/>
    <w:rsid w:val="0078310D"/>
    <w:rsid w:val="00783297"/>
    <w:rsid w:val="00786AE8"/>
    <w:rsid w:val="0078754A"/>
    <w:rsid w:val="007878A3"/>
    <w:rsid w:val="00787F97"/>
    <w:rsid w:val="00790366"/>
    <w:rsid w:val="00790548"/>
    <w:rsid w:val="00790DA5"/>
    <w:rsid w:val="00790ED7"/>
    <w:rsid w:val="0079170A"/>
    <w:rsid w:val="00791B7F"/>
    <w:rsid w:val="0079272C"/>
    <w:rsid w:val="00793DCB"/>
    <w:rsid w:val="00793F60"/>
    <w:rsid w:val="007948F8"/>
    <w:rsid w:val="00795ECC"/>
    <w:rsid w:val="0079609E"/>
    <w:rsid w:val="00796331"/>
    <w:rsid w:val="00796534"/>
    <w:rsid w:val="00797588"/>
    <w:rsid w:val="00797EA8"/>
    <w:rsid w:val="007A3346"/>
    <w:rsid w:val="007A40AA"/>
    <w:rsid w:val="007A4207"/>
    <w:rsid w:val="007A42B0"/>
    <w:rsid w:val="007A4420"/>
    <w:rsid w:val="007A473A"/>
    <w:rsid w:val="007A4D62"/>
    <w:rsid w:val="007A51F1"/>
    <w:rsid w:val="007A5505"/>
    <w:rsid w:val="007A6054"/>
    <w:rsid w:val="007A7DFA"/>
    <w:rsid w:val="007B12EF"/>
    <w:rsid w:val="007B1DB4"/>
    <w:rsid w:val="007B203D"/>
    <w:rsid w:val="007B23E1"/>
    <w:rsid w:val="007B30EA"/>
    <w:rsid w:val="007B3F47"/>
    <w:rsid w:val="007B4D28"/>
    <w:rsid w:val="007B4D8B"/>
    <w:rsid w:val="007B7274"/>
    <w:rsid w:val="007B7A10"/>
    <w:rsid w:val="007C0108"/>
    <w:rsid w:val="007C02DF"/>
    <w:rsid w:val="007C05A7"/>
    <w:rsid w:val="007C1059"/>
    <w:rsid w:val="007C1324"/>
    <w:rsid w:val="007C1425"/>
    <w:rsid w:val="007C201F"/>
    <w:rsid w:val="007C27B8"/>
    <w:rsid w:val="007C288A"/>
    <w:rsid w:val="007C363C"/>
    <w:rsid w:val="007C37C1"/>
    <w:rsid w:val="007C3E6F"/>
    <w:rsid w:val="007C585E"/>
    <w:rsid w:val="007C639C"/>
    <w:rsid w:val="007C73DF"/>
    <w:rsid w:val="007D1657"/>
    <w:rsid w:val="007D178A"/>
    <w:rsid w:val="007D18FF"/>
    <w:rsid w:val="007D33F6"/>
    <w:rsid w:val="007D3A39"/>
    <w:rsid w:val="007D4683"/>
    <w:rsid w:val="007D46E5"/>
    <w:rsid w:val="007D5987"/>
    <w:rsid w:val="007D622B"/>
    <w:rsid w:val="007D6268"/>
    <w:rsid w:val="007D6B00"/>
    <w:rsid w:val="007D7C6A"/>
    <w:rsid w:val="007E09DB"/>
    <w:rsid w:val="007E0F87"/>
    <w:rsid w:val="007E29A5"/>
    <w:rsid w:val="007E2AAD"/>
    <w:rsid w:val="007E33B7"/>
    <w:rsid w:val="007E3B95"/>
    <w:rsid w:val="007E482E"/>
    <w:rsid w:val="007E4BBC"/>
    <w:rsid w:val="007E5186"/>
    <w:rsid w:val="007E5E98"/>
    <w:rsid w:val="007E619E"/>
    <w:rsid w:val="007E6AF4"/>
    <w:rsid w:val="007E712E"/>
    <w:rsid w:val="007E79E3"/>
    <w:rsid w:val="007F01EC"/>
    <w:rsid w:val="007F0597"/>
    <w:rsid w:val="007F059A"/>
    <w:rsid w:val="007F0E29"/>
    <w:rsid w:val="007F0EA8"/>
    <w:rsid w:val="007F1A32"/>
    <w:rsid w:val="007F22F4"/>
    <w:rsid w:val="007F2511"/>
    <w:rsid w:val="007F3794"/>
    <w:rsid w:val="007F4164"/>
    <w:rsid w:val="007F42CF"/>
    <w:rsid w:val="007F4BF3"/>
    <w:rsid w:val="007F54CC"/>
    <w:rsid w:val="007F574D"/>
    <w:rsid w:val="007F7606"/>
    <w:rsid w:val="007F78F5"/>
    <w:rsid w:val="007F795D"/>
    <w:rsid w:val="007F7EB9"/>
    <w:rsid w:val="0080090F"/>
    <w:rsid w:val="00800B3B"/>
    <w:rsid w:val="00800CA1"/>
    <w:rsid w:val="008010BD"/>
    <w:rsid w:val="008012DF"/>
    <w:rsid w:val="0080197A"/>
    <w:rsid w:val="0080220C"/>
    <w:rsid w:val="00803655"/>
    <w:rsid w:val="0080393A"/>
    <w:rsid w:val="00803E73"/>
    <w:rsid w:val="00804A53"/>
    <w:rsid w:val="00804A82"/>
    <w:rsid w:val="00804AC6"/>
    <w:rsid w:val="00804F07"/>
    <w:rsid w:val="00805037"/>
    <w:rsid w:val="008058EC"/>
    <w:rsid w:val="00806A73"/>
    <w:rsid w:val="00806C5E"/>
    <w:rsid w:val="00806F41"/>
    <w:rsid w:val="00810586"/>
    <w:rsid w:val="00810743"/>
    <w:rsid w:val="00810A93"/>
    <w:rsid w:val="0081240A"/>
    <w:rsid w:val="0081275B"/>
    <w:rsid w:val="008138F5"/>
    <w:rsid w:val="008140DA"/>
    <w:rsid w:val="0081470A"/>
    <w:rsid w:val="008147B7"/>
    <w:rsid w:val="00814D7B"/>
    <w:rsid w:val="00816A1F"/>
    <w:rsid w:val="00816BF7"/>
    <w:rsid w:val="00816E55"/>
    <w:rsid w:val="008170E8"/>
    <w:rsid w:val="0081726B"/>
    <w:rsid w:val="00817ABB"/>
    <w:rsid w:val="00817D22"/>
    <w:rsid w:val="008221A4"/>
    <w:rsid w:val="00822207"/>
    <w:rsid w:val="00822D75"/>
    <w:rsid w:val="008231DD"/>
    <w:rsid w:val="00823224"/>
    <w:rsid w:val="0082351F"/>
    <w:rsid w:val="00823EDD"/>
    <w:rsid w:val="00824BDC"/>
    <w:rsid w:val="00824F7B"/>
    <w:rsid w:val="00825040"/>
    <w:rsid w:val="00825A96"/>
    <w:rsid w:val="0082601D"/>
    <w:rsid w:val="00827254"/>
    <w:rsid w:val="008305B5"/>
    <w:rsid w:val="0083092B"/>
    <w:rsid w:val="0083164B"/>
    <w:rsid w:val="00832FDD"/>
    <w:rsid w:val="008336A7"/>
    <w:rsid w:val="00833D4A"/>
    <w:rsid w:val="00834A1E"/>
    <w:rsid w:val="00837C34"/>
    <w:rsid w:val="00837FAA"/>
    <w:rsid w:val="00840C7F"/>
    <w:rsid w:val="00841A20"/>
    <w:rsid w:val="00841E5E"/>
    <w:rsid w:val="0084203F"/>
    <w:rsid w:val="008422C4"/>
    <w:rsid w:val="008438E4"/>
    <w:rsid w:val="0084450B"/>
    <w:rsid w:val="00844848"/>
    <w:rsid w:val="0084497B"/>
    <w:rsid w:val="00845403"/>
    <w:rsid w:val="008464C7"/>
    <w:rsid w:val="008476B1"/>
    <w:rsid w:val="00847F67"/>
    <w:rsid w:val="00850A50"/>
    <w:rsid w:val="00850EF7"/>
    <w:rsid w:val="008515DE"/>
    <w:rsid w:val="008523F5"/>
    <w:rsid w:val="008526DC"/>
    <w:rsid w:val="0085290B"/>
    <w:rsid w:val="008536A2"/>
    <w:rsid w:val="008538BA"/>
    <w:rsid w:val="00853CB1"/>
    <w:rsid w:val="00855496"/>
    <w:rsid w:val="00855DA8"/>
    <w:rsid w:val="00855F65"/>
    <w:rsid w:val="0085620B"/>
    <w:rsid w:val="00856939"/>
    <w:rsid w:val="00857D31"/>
    <w:rsid w:val="00860D34"/>
    <w:rsid w:val="008612D6"/>
    <w:rsid w:val="00861B3A"/>
    <w:rsid w:val="00861FDF"/>
    <w:rsid w:val="008621F1"/>
    <w:rsid w:val="00863A9D"/>
    <w:rsid w:val="00864387"/>
    <w:rsid w:val="008643B1"/>
    <w:rsid w:val="00864858"/>
    <w:rsid w:val="00864F9D"/>
    <w:rsid w:val="00865709"/>
    <w:rsid w:val="00865EAF"/>
    <w:rsid w:val="00870B3F"/>
    <w:rsid w:val="008710DC"/>
    <w:rsid w:val="008718D0"/>
    <w:rsid w:val="00871C4F"/>
    <w:rsid w:val="00872229"/>
    <w:rsid w:val="008728CD"/>
    <w:rsid w:val="00872B03"/>
    <w:rsid w:val="00872D7C"/>
    <w:rsid w:val="00872E28"/>
    <w:rsid w:val="00872E5B"/>
    <w:rsid w:val="00872F59"/>
    <w:rsid w:val="008738B6"/>
    <w:rsid w:val="00873A71"/>
    <w:rsid w:val="00873AE5"/>
    <w:rsid w:val="00873DB9"/>
    <w:rsid w:val="0087495D"/>
    <w:rsid w:val="008758CA"/>
    <w:rsid w:val="008758F0"/>
    <w:rsid w:val="00875CAF"/>
    <w:rsid w:val="008764E9"/>
    <w:rsid w:val="00876DEE"/>
    <w:rsid w:val="00877E16"/>
    <w:rsid w:val="00880109"/>
    <w:rsid w:val="0088029A"/>
    <w:rsid w:val="00880680"/>
    <w:rsid w:val="00880B0B"/>
    <w:rsid w:val="00880D7A"/>
    <w:rsid w:val="008810B4"/>
    <w:rsid w:val="008818AC"/>
    <w:rsid w:val="00881CC4"/>
    <w:rsid w:val="00883DD0"/>
    <w:rsid w:val="00883E72"/>
    <w:rsid w:val="0088416F"/>
    <w:rsid w:val="008846EB"/>
    <w:rsid w:val="008849A5"/>
    <w:rsid w:val="00884A34"/>
    <w:rsid w:val="008851AC"/>
    <w:rsid w:val="00885324"/>
    <w:rsid w:val="00885CB4"/>
    <w:rsid w:val="00887D1F"/>
    <w:rsid w:val="00890084"/>
    <w:rsid w:val="00891DAF"/>
    <w:rsid w:val="00892882"/>
    <w:rsid w:val="00892EF9"/>
    <w:rsid w:val="008933BF"/>
    <w:rsid w:val="00893807"/>
    <w:rsid w:val="0089496B"/>
    <w:rsid w:val="00894E4B"/>
    <w:rsid w:val="0089595D"/>
    <w:rsid w:val="00895D24"/>
    <w:rsid w:val="008963D7"/>
    <w:rsid w:val="00896A62"/>
    <w:rsid w:val="00896D3A"/>
    <w:rsid w:val="008970D0"/>
    <w:rsid w:val="008A05E7"/>
    <w:rsid w:val="008A07F8"/>
    <w:rsid w:val="008A1044"/>
    <w:rsid w:val="008A1536"/>
    <w:rsid w:val="008A1B29"/>
    <w:rsid w:val="008A1D9A"/>
    <w:rsid w:val="008A23E4"/>
    <w:rsid w:val="008A399B"/>
    <w:rsid w:val="008A3BE6"/>
    <w:rsid w:val="008A5719"/>
    <w:rsid w:val="008A5AE3"/>
    <w:rsid w:val="008A5CA2"/>
    <w:rsid w:val="008A74A7"/>
    <w:rsid w:val="008A797B"/>
    <w:rsid w:val="008A7A31"/>
    <w:rsid w:val="008A7E8A"/>
    <w:rsid w:val="008B0232"/>
    <w:rsid w:val="008B06C8"/>
    <w:rsid w:val="008B1792"/>
    <w:rsid w:val="008B22A2"/>
    <w:rsid w:val="008B275D"/>
    <w:rsid w:val="008B34DA"/>
    <w:rsid w:val="008B414E"/>
    <w:rsid w:val="008B4C5B"/>
    <w:rsid w:val="008B4E13"/>
    <w:rsid w:val="008B4F79"/>
    <w:rsid w:val="008B50FD"/>
    <w:rsid w:val="008B54DC"/>
    <w:rsid w:val="008B60BA"/>
    <w:rsid w:val="008B6F35"/>
    <w:rsid w:val="008B7D4B"/>
    <w:rsid w:val="008C0654"/>
    <w:rsid w:val="008C081F"/>
    <w:rsid w:val="008C08E8"/>
    <w:rsid w:val="008C2C43"/>
    <w:rsid w:val="008C3083"/>
    <w:rsid w:val="008C3219"/>
    <w:rsid w:val="008C33AF"/>
    <w:rsid w:val="008C3F44"/>
    <w:rsid w:val="008C47C0"/>
    <w:rsid w:val="008C4AB3"/>
    <w:rsid w:val="008C4CD9"/>
    <w:rsid w:val="008C58AD"/>
    <w:rsid w:val="008C6DFD"/>
    <w:rsid w:val="008C71D0"/>
    <w:rsid w:val="008D0292"/>
    <w:rsid w:val="008D0361"/>
    <w:rsid w:val="008D04D4"/>
    <w:rsid w:val="008D08D7"/>
    <w:rsid w:val="008D09A9"/>
    <w:rsid w:val="008D19C2"/>
    <w:rsid w:val="008D19D8"/>
    <w:rsid w:val="008D19D9"/>
    <w:rsid w:val="008D231D"/>
    <w:rsid w:val="008D3D2C"/>
    <w:rsid w:val="008D407E"/>
    <w:rsid w:val="008D4418"/>
    <w:rsid w:val="008D512B"/>
    <w:rsid w:val="008D5181"/>
    <w:rsid w:val="008D6986"/>
    <w:rsid w:val="008D73CC"/>
    <w:rsid w:val="008D747A"/>
    <w:rsid w:val="008D7ADE"/>
    <w:rsid w:val="008E0CDE"/>
    <w:rsid w:val="008E0F37"/>
    <w:rsid w:val="008E12B3"/>
    <w:rsid w:val="008E189B"/>
    <w:rsid w:val="008E1A9C"/>
    <w:rsid w:val="008E1D69"/>
    <w:rsid w:val="008E21F2"/>
    <w:rsid w:val="008E310F"/>
    <w:rsid w:val="008E3190"/>
    <w:rsid w:val="008E3650"/>
    <w:rsid w:val="008E37A3"/>
    <w:rsid w:val="008E3A95"/>
    <w:rsid w:val="008E4355"/>
    <w:rsid w:val="008E5A1E"/>
    <w:rsid w:val="008E5D1F"/>
    <w:rsid w:val="008E711A"/>
    <w:rsid w:val="008E76FE"/>
    <w:rsid w:val="008E7706"/>
    <w:rsid w:val="008E7B3F"/>
    <w:rsid w:val="008F04CE"/>
    <w:rsid w:val="008F0F36"/>
    <w:rsid w:val="008F16E6"/>
    <w:rsid w:val="008F1EBB"/>
    <w:rsid w:val="008F21D2"/>
    <w:rsid w:val="008F26A1"/>
    <w:rsid w:val="008F3048"/>
    <w:rsid w:val="008F3C03"/>
    <w:rsid w:val="008F40EE"/>
    <w:rsid w:val="008F46DA"/>
    <w:rsid w:val="008F4985"/>
    <w:rsid w:val="008F56D3"/>
    <w:rsid w:val="008F603A"/>
    <w:rsid w:val="008F63B3"/>
    <w:rsid w:val="008F66AD"/>
    <w:rsid w:val="008F67BB"/>
    <w:rsid w:val="008F7151"/>
    <w:rsid w:val="008F7699"/>
    <w:rsid w:val="008F7714"/>
    <w:rsid w:val="008F7AC4"/>
    <w:rsid w:val="00900E6B"/>
    <w:rsid w:val="00904C2C"/>
    <w:rsid w:val="00905C41"/>
    <w:rsid w:val="009069C5"/>
    <w:rsid w:val="00907151"/>
    <w:rsid w:val="009072B3"/>
    <w:rsid w:val="00911190"/>
    <w:rsid w:val="009116D5"/>
    <w:rsid w:val="00913B3B"/>
    <w:rsid w:val="00914FD2"/>
    <w:rsid w:val="00915131"/>
    <w:rsid w:val="00915756"/>
    <w:rsid w:val="00916D05"/>
    <w:rsid w:val="0091721D"/>
    <w:rsid w:val="00917C3E"/>
    <w:rsid w:val="00920428"/>
    <w:rsid w:val="009205E1"/>
    <w:rsid w:val="009208C1"/>
    <w:rsid w:val="009211AE"/>
    <w:rsid w:val="009212B4"/>
    <w:rsid w:val="0092146D"/>
    <w:rsid w:val="00921C06"/>
    <w:rsid w:val="009223C8"/>
    <w:rsid w:val="00922495"/>
    <w:rsid w:val="00922763"/>
    <w:rsid w:val="0092300D"/>
    <w:rsid w:val="00923183"/>
    <w:rsid w:val="0092319C"/>
    <w:rsid w:val="009236A6"/>
    <w:rsid w:val="009242A2"/>
    <w:rsid w:val="00924A32"/>
    <w:rsid w:val="00924CC9"/>
    <w:rsid w:val="00925939"/>
    <w:rsid w:val="00925A47"/>
    <w:rsid w:val="00925B8A"/>
    <w:rsid w:val="00925FA6"/>
    <w:rsid w:val="00926D69"/>
    <w:rsid w:val="00926E9B"/>
    <w:rsid w:val="009270BD"/>
    <w:rsid w:val="009272C4"/>
    <w:rsid w:val="00927680"/>
    <w:rsid w:val="00927A56"/>
    <w:rsid w:val="00927A76"/>
    <w:rsid w:val="00930DDE"/>
    <w:rsid w:val="00931031"/>
    <w:rsid w:val="009319F0"/>
    <w:rsid w:val="00933A4A"/>
    <w:rsid w:val="00933CFC"/>
    <w:rsid w:val="00933E37"/>
    <w:rsid w:val="00933EC2"/>
    <w:rsid w:val="00934A1D"/>
    <w:rsid w:val="00934AAF"/>
    <w:rsid w:val="0093553F"/>
    <w:rsid w:val="00935F8F"/>
    <w:rsid w:val="00936622"/>
    <w:rsid w:val="00940FB2"/>
    <w:rsid w:val="009417D9"/>
    <w:rsid w:val="00941B5A"/>
    <w:rsid w:val="0094214F"/>
    <w:rsid w:val="009423DA"/>
    <w:rsid w:val="00942456"/>
    <w:rsid w:val="009431EB"/>
    <w:rsid w:val="0094334C"/>
    <w:rsid w:val="0094356C"/>
    <w:rsid w:val="00944642"/>
    <w:rsid w:val="00944920"/>
    <w:rsid w:val="00944A3C"/>
    <w:rsid w:val="00945162"/>
    <w:rsid w:val="00946A04"/>
    <w:rsid w:val="00947692"/>
    <w:rsid w:val="00947C49"/>
    <w:rsid w:val="00947FCF"/>
    <w:rsid w:val="00950566"/>
    <w:rsid w:val="009512B5"/>
    <w:rsid w:val="009534C1"/>
    <w:rsid w:val="00953638"/>
    <w:rsid w:val="00953734"/>
    <w:rsid w:val="00955B44"/>
    <w:rsid w:val="00956065"/>
    <w:rsid w:val="009562EE"/>
    <w:rsid w:val="00956597"/>
    <w:rsid w:val="009567CF"/>
    <w:rsid w:val="00956EE4"/>
    <w:rsid w:val="00957493"/>
    <w:rsid w:val="00957C09"/>
    <w:rsid w:val="00957C54"/>
    <w:rsid w:val="00960241"/>
    <w:rsid w:val="009602EB"/>
    <w:rsid w:val="00960D76"/>
    <w:rsid w:val="00960D8D"/>
    <w:rsid w:val="0096289F"/>
    <w:rsid w:val="009638CD"/>
    <w:rsid w:val="00963D0A"/>
    <w:rsid w:val="00964461"/>
    <w:rsid w:val="00964643"/>
    <w:rsid w:val="00965F05"/>
    <w:rsid w:val="0096602A"/>
    <w:rsid w:val="0096662F"/>
    <w:rsid w:val="00966A40"/>
    <w:rsid w:val="00967504"/>
    <w:rsid w:val="009675CF"/>
    <w:rsid w:val="00971045"/>
    <w:rsid w:val="009715E0"/>
    <w:rsid w:val="00971D10"/>
    <w:rsid w:val="00971D3A"/>
    <w:rsid w:val="00972CE4"/>
    <w:rsid w:val="00973613"/>
    <w:rsid w:val="00975E2C"/>
    <w:rsid w:val="0097652E"/>
    <w:rsid w:val="00976DF5"/>
    <w:rsid w:val="009772F7"/>
    <w:rsid w:val="009776E4"/>
    <w:rsid w:val="0097787E"/>
    <w:rsid w:val="009802AB"/>
    <w:rsid w:val="0098075D"/>
    <w:rsid w:val="0098202A"/>
    <w:rsid w:val="00982B70"/>
    <w:rsid w:val="009835CA"/>
    <w:rsid w:val="00983C2F"/>
    <w:rsid w:val="00984AB4"/>
    <w:rsid w:val="00984AE2"/>
    <w:rsid w:val="00985241"/>
    <w:rsid w:val="00985A93"/>
    <w:rsid w:val="00986770"/>
    <w:rsid w:val="00987171"/>
    <w:rsid w:val="009900BD"/>
    <w:rsid w:val="00991111"/>
    <w:rsid w:val="00991794"/>
    <w:rsid w:val="00992042"/>
    <w:rsid w:val="00992C74"/>
    <w:rsid w:val="0099327E"/>
    <w:rsid w:val="009934CC"/>
    <w:rsid w:val="00994D0F"/>
    <w:rsid w:val="00995421"/>
    <w:rsid w:val="0099557F"/>
    <w:rsid w:val="0099574F"/>
    <w:rsid w:val="009959EF"/>
    <w:rsid w:val="0099660F"/>
    <w:rsid w:val="009974F7"/>
    <w:rsid w:val="00997FCB"/>
    <w:rsid w:val="009A0334"/>
    <w:rsid w:val="009A0CB0"/>
    <w:rsid w:val="009A1612"/>
    <w:rsid w:val="009A3031"/>
    <w:rsid w:val="009A3133"/>
    <w:rsid w:val="009A3FD7"/>
    <w:rsid w:val="009A403B"/>
    <w:rsid w:val="009A6A0A"/>
    <w:rsid w:val="009A6EEF"/>
    <w:rsid w:val="009A747D"/>
    <w:rsid w:val="009A7C86"/>
    <w:rsid w:val="009A7D12"/>
    <w:rsid w:val="009B0880"/>
    <w:rsid w:val="009B1183"/>
    <w:rsid w:val="009B14D6"/>
    <w:rsid w:val="009B208D"/>
    <w:rsid w:val="009B2537"/>
    <w:rsid w:val="009B2BF8"/>
    <w:rsid w:val="009B320C"/>
    <w:rsid w:val="009B4D51"/>
    <w:rsid w:val="009B53FA"/>
    <w:rsid w:val="009B75D8"/>
    <w:rsid w:val="009B76B9"/>
    <w:rsid w:val="009B78EF"/>
    <w:rsid w:val="009C079C"/>
    <w:rsid w:val="009C089F"/>
    <w:rsid w:val="009C1320"/>
    <w:rsid w:val="009C1498"/>
    <w:rsid w:val="009C4B8D"/>
    <w:rsid w:val="009C4D16"/>
    <w:rsid w:val="009C511C"/>
    <w:rsid w:val="009C65B9"/>
    <w:rsid w:val="009C739F"/>
    <w:rsid w:val="009C7692"/>
    <w:rsid w:val="009C7C92"/>
    <w:rsid w:val="009D0425"/>
    <w:rsid w:val="009D05AB"/>
    <w:rsid w:val="009D0B4C"/>
    <w:rsid w:val="009D0F2F"/>
    <w:rsid w:val="009D10D8"/>
    <w:rsid w:val="009D203C"/>
    <w:rsid w:val="009D249C"/>
    <w:rsid w:val="009D307C"/>
    <w:rsid w:val="009D3267"/>
    <w:rsid w:val="009D35E1"/>
    <w:rsid w:val="009D37E0"/>
    <w:rsid w:val="009D4EBF"/>
    <w:rsid w:val="009D59D4"/>
    <w:rsid w:val="009D614B"/>
    <w:rsid w:val="009D64CB"/>
    <w:rsid w:val="009D745B"/>
    <w:rsid w:val="009D7890"/>
    <w:rsid w:val="009E0A92"/>
    <w:rsid w:val="009E10A6"/>
    <w:rsid w:val="009E264C"/>
    <w:rsid w:val="009E2920"/>
    <w:rsid w:val="009E2CC1"/>
    <w:rsid w:val="009E31C8"/>
    <w:rsid w:val="009E31E5"/>
    <w:rsid w:val="009E360D"/>
    <w:rsid w:val="009E435B"/>
    <w:rsid w:val="009E546D"/>
    <w:rsid w:val="009E5514"/>
    <w:rsid w:val="009E6C76"/>
    <w:rsid w:val="009F017D"/>
    <w:rsid w:val="009F0E7D"/>
    <w:rsid w:val="009F1C1E"/>
    <w:rsid w:val="009F2201"/>
    <w:rsid w:val="009F23C8"/>
    <w:rsid w:val="009F2B68"/>
    <w:rsid w:val="009F394A"/>
    <w:rsid w:val="009F45D6"/>
    <w:rsid w:val="009F4F1E"/>
    <w:rsid w:val="009F5220"/>
    <w:rsid w:val="009F5393"/>
    <w:rsid w:val="009F550D"/>
    <w:rsid w:val="009F65B4"/>
    <w:rsid w:val="009F6A90"/>
    <w:rsid w:val="009F6B86"/>
    <w:rsid w:val="009F7F88"/>
    <w:rsid w:val="00A01568"/>
    <w:rsid w:val="00A0298B"/>
    <w:rsid w:val="00A02B8D"/>
    <w:rsid w:val="00A031DF"/>
    <w:rsid w:val="00A03540"/>
    <w:rsid w:val="00A036CD"/>
    <w:rsid w:val="00A03C6C"/>
    <w:rsid w:val="00A04631"/>
    <w:rsid w:val="00A0736F"/>
    <w:rsid w:val="00A0783F"/>
    <w:rsid w:val="00A07AC5"/>
    <w:rsid w:val="00A10913"/>
    <w:rsid w:val="00A114C7"/>
    <w:rsid w:val="00A11835"/>
    <w:rsid w:val="00A11BA4"/>
    <w:rsid w:val="00A13AC5"/>
    <w:rsid w:val="00A145A6"/>
    <w:rsid w:val="00A14726"/>
    <w:rsid w:val="00A1697E"/>
    <w:rsid w:val="00A17094"/>
    <w:rsid w:val="00A201C6"/>
    <w:rsid w:val="00A203F8"/>
    <w:rsid w:val="00A206E7"/>
    <w:rsid w:val="00A2144D"/>
    <w:rsid w:val="00A21874"/>
    <w:rsid w:val="00A22011"/>
    <w:rsid w:val="00A226CA"/>
    <w:rsid w:val="00A2307B"/>
    <w:rsid w:val="00A23F14"/>
    <w:rsid w:val="00A243D4"/>
    <w:rsid w:val="00A24769"/>
    <w:rsid w:val="00A257F3"/>
    <w:rsid w:val="00A25A61"/>
    <w:rsid w:val="00A25B04"/>
    <w:rsid w:val="00A26628"/>
    <w:rsid w:val="00A2729A"/>
    <w:rsid w:val="00A30643"/>
    <w:rsid w:val="00A316CC"/>
    <w:rsid w:val="00A32744"/>
    <w:rsid w:val="00A33095"/>
    <w:rsid w:val="00A3398F"/>
    <w:rsid w:val="00A33AB6"/>
    <w:rsid w:val="00A34768"/>
    <w:rsid w:val="00A3569F"/>
    <w:rsid w:val="00A35FB4"/>
    <w:rsid w:val="00A365C0"/>
    <w:rsid w:val="00A40DE0"/>
    <w:rsid w:val="00A42169"/>
    <w:rsid w:val="00A4224A"/>
    <w:rsid w:val="00A429CA"/>
    <w:rsid w:val="00A42A66"/>
    <w:rsid w:val="00A42C2C"/>
    <w:rsid w:val="00A43D73"/>
    <w:rsid w:val="00A44009"/>
    <w:rsid w:val="00A4432C"/>
    <w:rsid w:val="00A45A35"/>
    <w:rsid w:val="00A46C94"/>
    <w:rsid w:val="00A50506"/>
    <w:rsid w:val="00A513E0"/>
    <w:rsid w:val="00A51502"/>
    <w:rsid w:val="00A51C28"/>
    <w:rsid w:val="00A520D4"/>
    <w:rsid w:val="00A5234E"/>
    <w:rsid w:val="00A523BB"/>
    <w:rsid w:val="00A53DF2"/>
    <w:rsid w:val="00A53F70"/>
    <w:rsid w:val="00A53FA3"/>
    <w:rsid w:val="00A547A9"/>
    <w:rsid w:val="00A5480B"/>
    <w:rsid w:val="00A54A4B"/>
    <w:rsid w:val="00A54F1A"/>
    <w:rsid w:val="00A5613D"/>
    <w:rsid w:val="00A562BC"/>
    <w:rsid w:val="00A60FC7"/>
    <w:rsid w:val="00A610F3"/>
    <w:rsid w:val="00A61504"/>
    <w:rsid w:val="00A61C09"/>
    <w:rsid w:val="00A620CC"/>
    <w:rsid w:val="00A630F1"/>
    <w:rsid w:val="00A63175"/>
    <w:rsid w:val="00A63210"/>
    <w:rsid w:val="00A64053"/>
    <w:rsid w:val="00A64378"/>
    <w:rsid w:val="00A64D42"/>
    <w:rsid w:val="00A6629F"/>
    <w:rsid w:val="00A670EA"/>
    <w:rsid w:val="00A67198"/>
    <w:rsid w:val="00A67DEC"/>
    <w:rsid w:val="00A703FD"/>
    <w:rsid w:val="00A707A9"/>
    <w:rsid w:val="00A71319"/>
    <w:rsid w:val="00A72769"/>
    <w:rsid w:val="00A72E45"/>
    <w:rsid w:val="00A7388D"/>
    <w:rsid w:val="00A73AFF"/>
    <w:rsid w:val="00A74386"/>
    <w:rsid w:val="00A74956"/>
    <w:rsid w:val="00A74B07"/>
    <w:rsid w:val="00A74F7D"/>
    <w:rsid w:val="00A74FBE"/>
    <w:rsid w:val="00A7529A"/>
    <w:rsid w:val="00A761F1"/>
    <w:rsid w:val="00A7626C"/>
    <w:rsid w:val="00A76466"/>
    <w:rsid w:val="00A76A3E"/>
    <w:rsid w:val="00A77F1C"/>
    <w:rsid w:val="00A80C15"/>
    <w:rsid w:val="00A82230"/>
    <w:rsid w:val="00A8309F"/>
    <w:rsid w:val="00A839CB"/>
    <w:rsid w:val="00A83A5D"/>
    <w:rsid w:val="00A85855"/>
    <w:rsid w:val="00A862CA"/>
    <w:rsid w:val="00A86786"/>
    <w:rsid w:val="00A87519"/>
    <w:rsid w:val="00A90CA6"/>
    <w:rsid w:val="00A9138C"/>
    <w:rsid w:val="00A91926"/>
    <w:rsid w:val="00A92DCA"/>
    <w:rsid w:val="00A930E7"/>
    <w:rsid w:val="00A93EF4"/>
    <w:rsid w:val="00A943BF"/>
    <w:rsid w:val="00A94E67"/>
    <w:rsid w:val="00A9562D"/>
    <w:rsid w:val="00A95A6C"/>
    <w:rsid w:val="00A97F8A"/>
    <w:rsid w:val="00AA014D"/>
    <w:rsid w:val="00AA0B2E"/>
    <w:rsid w:val="00AA228A"/>
    <w:rsid w:val="00AA2729"/>
    <w:rsid w:val="00AA2AF0"/>
    <w:rsid w:val="00AA2B0F"/>
    <w:rsid w:val="00AA3D66"/>
    <w:rsid w:val="00AA49E4"/>
    <w:rsid w:val="00AA6A31"/>
    <w:rsid w:val="00AA714F"/>
    <w:rsid w:val="00AB012F"/>
    <w:rsid w:val="00AB23B9"/>
    <w:rsid w:val="00AB2A76"/>
    <w:rsid w:val="00AB2CFA"/>
    <w:rsid w:val="00AB309A"/>
    <w:rsid w:val="00AB3AA8"/>
    <w:rsid w:val="00AB404E"/>
    <w:rsid w:val="00AB4FB3"/>
    <w:rsid w:val="00AB5075"/>
    <w:rsid w:val="00AB51BE"/>
    <w:rsid w:val="00AB563D"/>
    <w:rsid w:val="00AB5B73"/>
    <w:rsid w:val="00AB62CB"/>
    <w:rsid w:val="00AB67CD"/>
    <w:rsid w:val="00AC015D"/>
    <w:rsid w:val="00AC2888"/>
    <w:rsid w:val="00AC2BD8"/>
    <w:rsid w:val="00AC3C99"/>
    <w:rsid w:val="00AC4DAB"/>
    <w:rsid w:val="00AC4F3A"/>
    <w:rsid w:val="00AC58B0"/>
    <w:rsid w:val="00AC5A4D"/>
    <w:rsid w:val="00AC611C"/>
    <w:rsid w:val="00AC679E"/>
    <w:rsid w:val="00AC6B8D"/>
    <w:rsid w:val="00AC7461"/>
    <w:rsid w:val="00AC783C"/>
    <w:rsid w:val="00AC7ADD"/>
    <w:rsid w:val="00AD150D"/>
    <w:rsid w:val="00AD1886"/>
    <w:rsid w:val="00AD2078"/>
    <w:rsid w:val="00AD2390"/>
    <w:rsid w:val="00AD44B6"/>
    <w:rsid w:val="00AD5398"/>
    <w:rsid w:val="00AD5939"/>
    <w:rsid w:val="00AE089C"/>
    <w:rsid w:val="00AE1A9F"/>
    <w:rsid w:val="00AE22C0"/>
    <w:rsid w:val="00AE2460"/>
    <w:rsid w:val="00AE29A4"/>
    <w:rsid w:val="00AE2A73"/>
    <w:rsid w:val="00AE336B"/>
    <w:rsid w:val="00AE380A"/>
    <w:rsid w:val="00AE3AF7"/>
    <w:rsid w:val="00AE4163"/>
    <w:rsid w:val="00AE42A7"/>
    <w:rsid w:val="00AE49BC"/>
    <w:rsid w:val="00AE507F"/>
    <w:rsid w:val="00AE5124"/>
    <w:rsid w:val="00AE7BA6"/>
    <w:rsid w:val="00AF0F70"/>
    <w:rsid w:val="00AF1A5F"/>
    <w:rsid w:val="00AF2373"/>
    <w:rsid w:val="00AF2B7F"/>
    <w:rsid w:val="00AF4AE1"/>
    <w:rsid w:val="00AF4D00"/>
    <w:rsid w:val="00AF57AF"/>
    <w:rsid w:val="00AF7214"/>
    <w:rsid w:val="00AF7D33"/>
    <w:rsid w:val="00AF7F81"/>
    <w:rsid w:val="00B00106"/>
    <w:rsid w:val="00B00B36"/>
    <w:rsid w:val="00B01855"/>
    <w:rsid w:val="00B01E86"/>
    <w:rsid w:val="00B0207D"/>
    <w:rsid w:val="00B02464"/>
    <w:rsid w:val="00B02FB9"/>
    <w:rsid w:val="00B0331A"/>
    <w:rsid w:val="00B0379B"/>
    <w:rsid w:val="00B03973"/>
    <w:rsid w:val="00B039E6"/>
    <w:rsid w:val="00B03DDB"/>
    <w:rsid w:val="00B03E42"/>
    <w:rsid w:val="00B04AC7"/>
    <w:rsid w:val="00B05136"/>
    <w:rsid w:val="00B06BBE"/>
    <w:rsid w:val="00B07147"/>
    <w:rsid w:val="00B07590"/>
    <w:rsid w:val="00B125C8"/>
    <w:rsid w:val="00B12748"/>
    <w:rsid w:val="00B12E80"/>
    <w:rsid w:val="00B139B5"/>
    <w:rsid w:val="00B14A49"/>
    <w:rsid w:val="00B14CD9"/>
    <w:rsid w:val="00B15238"/>
    <w:rsid w:val="00B1668E"/>
    <w:rsid w:val="00B175A3"/>
    <w:rsid w:val="00B176C3"/>
    <w:rsid w:val="00B20332"/>
    <w:rsid w:val="00B22BD9"/>
    <w:rsid w:val="00B2337F"/>
    <w:rsid w:val="00B240E9"/>
    <w:rsid w:val="00B2418D"/>
    <w:rsid w:val="00B24266"/>
    <w:rsid w:val="00B2521B"/>
    <w:rsid w:val="00B252BD"/>
    <w:rsid w:val="00B25DFD"/>
    <w:rsid w:val="00B26A1B"/>
    <w:rsid w:val="00B276FF"/>
    <w:rsid w:val="00B277FB"/>
    <w:rsid w:val="00B2787C"/>
    <w:rsid w:val="00B27CFF"/>
    <w:rsid w:val="00B30365"/>
    <w:rsid w:val="00B32978"/>
    <w:rsid w:val="00B343F7"/>
    <w:rsid w:val="00B34790"/>
    <w:rsid w:val="00B35BBB"/>
    <w:rsid w:val="00B403F2"/>
    <w:rsid w:val="00B40840"/>
    <w:rsid w:val="00B41277"/>
    <w:rsid w:val="00B41A47"/>
    <w:rsid w:val="00B422EF"/>
    <w:rsid w:val="00B429BD"/>
    <w:rsid w:val="00B42E87"/>
    <w:rsid w:val="00B44DF1"/>
    <w:rsid w:val="00B45F18"/>
    <w:rsid w:val="00B50051"/>
    <w:rsid w:val="00B50EFB"/>
    <w:rsid w:val="00B5176A"/>
    <w:rsid w:val="00B51D48"/>
    <w:rsid w:val="00B5277C"/>
    <w:rsid w:val="00B527BD"/>
    <w:rsid w:val="00B534EC"/>
    <w:rsid w:val="00B53771"/>
    <w:rsid w:val="00B53F6C"/>
    <w:rsid w:val="00B558A4"/>
    <w:rsid w:val="00B55A78"/>
    <w:rsid w:val="00B55DB1"/>
    <w:rsid w:val="00B55FF2"/>
    <w:rsid w:val="00B56BF1"/>
    <w:rsid w:val="00B57262"/>
    <w:rsid w:val="00B578A2"/>
    <w:rsid w:val="00B607AE"/>
    <w:rsid w:val="00B60D67"/>
    <w:rsid w:val="00B619E0"/>
    <w:rsid w:val="00B61B39"/>
    <w:rsid w:val="00B62EE3"/>
    <w:rsid w:val="00B6396F"/>
    <w:rsid w:val="00B64D53"/>
    <w:rsid w:val="00B64F5D"/>
    <w:rsid w:val="00B653ED"/>
    <w:rsid w:val="00B657C4"/>
    <w:rsid w:val="00B65C03"/>
    <w:rsid w:val="00B65E67"/>
    <w:rsid w:val="00B65F73"/>
    <w:rsid w:val="00B67389"/>
    <w:rsid w:val="00B6746D"/>
    <w:rsid w:val="00B67C15"/>
    <w:rsid w:val="00B715F8"/>
    <w:rsid w:val="00B71E2C"/>
    <w:rsid w:val="00B72F00"/>
    <w:rsid w:val="00B73AE3"/>
    <w:rsid w:val="00B74705"/>
    <w:rsid w:val="00B75C6F"/>
    <w:rsid w:val="00B76846"/>
    <w:rsid w:val="00B76E1D"/>
    <w:rsid w:val="00B76F31"/>
    <w:rsid w:val="00B773A3"/>
    <w:rsid w:val="00B77CEB"/>
    <w:rsid w:val="00B803B0"/>
    <w:rsid w:val="00B8239A"/>
    <w:rsid w:val="00B8256E"/>
    <w:rsid w:val="00B82680"/>
    <w:rsid w:val="00B8387C"/>
    <w:rsid w:val="00B84AC1"/>
    <w:rsid w:val="00B85862"/>
    <w:rsid w:val="00B90CBB"/>
    <w:rsid w:val="00B9198F"/>
    <w:rsid w:val="00B91D7A"/>
    <w:rsid w:val="00B91D7D"/>
    <w:rsid w:val="00B9246B"/>
    <w:rsid w:val="00B931D7"/>
    <w:rsid w:val="00B93627"/>
    <w:rsid w:val="00B9385D"/>
    <w:rsid w:val="00B93A10"/>
    <w:rsid w:val="00B93FA4"/>
    <w:rsid w:val="00B941B7"/>
    <w:rsid w:val="00B96BF7"/>
    <w:rsid w:val="00B96F43"/>
    <w:rsid w:val="00B970C2"/>
    <w:rsid w:val="00BA189A"/>
    <w:rsid w:val="00BA1B0D"/>
    <w:rsid w:val="00BA2A7B"/>
    <w:rsid w:val="00BA3176"/>
    <w:rsid w:val="00BA318D"/>
    <w:rsid w:val="00BA4988"/>
    <w:rsid w:val="00BA5E02"/>
    <w:rsid w:val="00BA6374"/>
    <w:rsid w:val="00BA6439"/>
    <w:rsid w:val="00BA6AC9"/>
    <w:rsid w:val="00BB01A7"/>
    <w:rsid w:val="00BB079C"/>
    <w:rsid w:val="00BB0C01"/>
    <w:rsid w:val="00BB16FF"/>
    <w:rsid w:val="00BB1A6D"/>
    <w:rsid w:val="00BB2645"/>
    <w:rsid w:val="00BB2819"/>
    <w:rsid w:val="00BB33D9"/>
    <w:rsid w:val="00BB37D2"/>
    <w:rsid w:val="00BB3E2B"/>
    <w:rsid w:val="00BB4434"/>
    <w:rsid w:val="00BB5F95"/>
    <w:rsid w:val="00BB5FD8"/>
    <w:rsid w:val="00BB6AF9"/>
    <w:rsid w:val="00BB74FD"/>
    <w:rsid w:val="00BC0568"/>
    <w:rsid w:val="00BC13A7"/>
    <w:rsid w:val="00BC2032"/>
    <w:rsid w:val="00BC24E5"/>
    <w:rsid w:val="00BC2515"/>
    <w:rsid w:val="00BC3A68"/>
    <w:rsid w:val="00BC3A84"/>
    <w:rsid w:val="00BC40F9"/>
    <w:rsid w:val="00BC4122"/>
    <w:rsid w:val="00BC441C"/>
    <w:rsid w:val="00BC4758"/>
    <w:rsid w:val="00BC47FD"/>
    <w:rsid w:val="00BC50D3"/>
    <w:rsid w:val="00BC593D"/>
    <w:rsid w:val="00BC5971"/>
    <w:rsid w:val="00BC5DDD"/>
    <w:rsid w:val="00BC6933"/>
    <w:rsid w:val="00BC6D94"/>
    <w:rsid w:val="00BC7161"/>
    <w:rsid w:val="00BC7320"/>
    <w:rsid w:val="00BC765E"/>
    <w:rsid w:val="00BC7E0D"/>
    <w:rsid w:val="00BD052E"/>
    <w:rsid w:val="00BD1453"/>
    <w:rsid w:val="00BD2384"/>
    <w:rsid w:val="00BD2852"/>
    <w:rsid w:val="00BD2B2C"/>
    <w:rsid w:val="00BD2EC4"/>
    <w:rsid w:val="00BD3350"/>
    <w:rsid w:val="00BD33A3"/>
    <w:rsid w:val="00BD3CBF"/>
    <w:rsid w:val="00BD5F97"/>
    <w:rsid w:val="00BD6058"/>
    <w:rsid w:val="00BD6514"/>
    <w:rsid w:val="00BD72E2"/>
    <w:rsid w:val="00BD7C10"/>
    <w:rsid w:val="00BD7DB6"/>
    <w:rsid w:val="00BE0611"/>
    <w:rsid w:val="00BE0A80"/>
    <w:rsid w:val="00BE1198"/>
    <w:rsid w:val="00BE1772"/>
    <w:rsid w:val="00BE2FC8"/>
    <w:rsid w:val="00BE4012"/>
    <w:rsid w:val="00BE4C7C"/>
    <w:rsid w:val="00BE537F"/>
    <w:rsid w:val="00BE5E42"/>
    <w:rsid w:val="00BE71B6"/>
    <w:rsid w:val="00BE7438"/>
    <w:rsid w:val="00BF0BCA"/>
    <w:rsid w:val="00BF0ED4"/>
    <w:rsid w:val="00BF185D"/>
    <w:rsid w:val="00BF1E83"/>
    <w:rsid w:val="00BF22BD"/>
    <w:rsid w:val="00BF30E1"/>
    <w:rsid w:val="00BF3123"/>
    <w:rsid w:val="00BF31C3"/>
    <w:rsid w:val="00BF332F"/>
    <w:rsid w:val="00BF3709"/>
    <w:rsid w:val="00BF3890"/>
    <w:rsid w:val="00BF4394"/>
    <w:rsid w:val="00BF4C26"/>
    <w:rsid w:val="00BF54E4"/>
    <w:rsid w:val="00BF60C3"/>
    <w:rsid w:val="00BF7299"/>
    <w:rsid w:val="00BF75F0"/>
    <w:rsid w:val="00C0001C"/>
    <w:rsid w:val="00C007C8"/>
    <w:rsid w:val="00C0089D"/>
    <w:rsid w:val="00C01AEC"/>
    <w:rsid w:val="00C022F6"/>
    <w:rsid w:val="00C03B85"/>
    <w:rsid w:val="00C048AC"/>
    <w:rsid w:val="00C04EC4"/>
    <w:rsid w:val="00C04FEE"/>
    <w:rsid w:val="00C05BA6"/>
    <w:rsid w:val="00C05EF5"/>
    <w:rsid w:val="00C06CEB"/>
    <w:rsid w:val="00C073AB"/>
    <w:rsid w:val="00C07846"/>
    <w:rsid w:val="00C07F99"/>
    <w:rsid w:val="00C10977"/>
    <w:rsid w:val="00C11929"/>
    <w:rsid w:val="00C11B66"/>
    <w:rsid w:val="00C124C0"/>
    <w:rsid w:val="00C12D67"/>
    <w:rsid w:val="00C133EB"/>
    <w:rsid w:val="00C13611"/>
    <w:rsid w:val="00C13BCA"/>
    <w:rsid w:val="00C13D2A"/>
    <w:rsid w:val="00C14958"/>
    <w:rsid w:val="00C1680E"/>
    <w:rsid w:val="00C16F1E"/>
    <w:rsid w:val="00C16FB7"/>
    <w:rsid w:val="00C17662"/>
    <w:rsid w:val="00C20FAF"/>
    <w:rsid w:val="00C22CB9"/>
    <w:rsid w:val="00C22D9E"/>
    <w:rsid w:val="00C23762"/>
    <w:rsid w:val="00C23CB6"/>
    <w:rsid w:val="00C243B1"/>
    <w:rsid w:val="00C24DD1"/>
    <w:rsid w:val="00C27C70"/>
    <w:rsid w:val="00C32862"/>
    <w:rsid w:val="00C32C05"/>
    <w:rsid w:val="00C336D3"/>
    <w:rsid w:val="00C34045"/>
    <w:rsid w:val="00C35055"/>
    <w:rsid w:val="00C36616"/>
    <w:rsid w:val="00C37043"/>
    <w:rsid w:val="00C378BF"/>
    <w:rsid w:val="00C37FDF"/>
    <w:rsid w:val="00C408C4"/>
    <w:rsid w:val="00C421D8"/>
    <w:rsid w:val="00C426FD"/>
    <w:rsid w:val="00C42F73"/>
    <w:rsid w:val="00C434EA"/>
    <w:rsid w:val="00C4358B"/>
    <w:rsid w:val="00C4517C"/>
    <w:rsid w:val="00C46878"/>
    <w:rsid w:val="00C47A9E"/>
    <w:rsid w:val="00C47FB2"/>
    <w:rsid w:val="00C50628"/>
    <w:rsid w:val="00C51479"/>
    <w:rsid w:val="00C5219D"/>
    <w:rsid w:val="00C522CF"/>
    <w:rsid w:val="00C523BD"/>
    <w:rsid w:val="00C52438"/>
    <w:rsid w:val="00C52A75"/>
    <w:rsid w:val="00C52E48"/>
    <w:rsid w:val="00C53C48"/>
    <w:rsid w:val="00C5610A"/>
    <w:rsid w:val="00C56364"/>
    <w:rsid w:val="00C56ED6"/>
    <w:rsid w:val="00C57A25"/>
    <w:rsid w:val="00C6024F"/>
    <w:rsid w:val="00C60387"/>
    <w:rsid w:val="00C62D5A"/>
    <w:rsid w:val="00C62FF6"/>
    <w:rsid w:val="00C63A01"/>
    <w:rsid w:val="00C654D2"/>
    <w:rsid w:val="00C65F2F"/>
    <w:rsid w:val="00C664B2"/>
    <w:rsid w:val="00C67473"/>
    <w:rsid w:val="00C700E9"/>
    <w:rsid w:val="00C71A6C"/>
    <w:rsid w:val="00C72D83"/>
    <w:rsid w:val="00C73735"/>
    <w:rsid w:val="00C7373A"/>
    <w:rsid w:val="00C73E70"/>
    <w:rsid w:val="00C73ECF"/>
    <w:rsid w:val="00C7609B"/>
    <w:rsid w:val="00C7611E"/>
    <w:rsid w:val="00C76AEB"/>
    <w:rsid w:val="00C76E77"/>
    <w:rsid w:val="00C76F4B"/>
    <w:rsid w:val="00C77517"/>
    <w:rsid w:val="00C77C54"/>
    <w:rsid w:val="00C77DD0"/>
    <w:rsid w:val="00C80A9A"/>
    <w:rsid w:val="00C81585"/>
    <w:rsid w:val="00C81C6D"/>
    <w:rsid w:val="00C83150"/>
    <w:rsid w:val="00C84284"/>
    <w:rsid w:val="00C843B9"/>
    <w:rsid w:val="00C8491B"/>
    <w:rsid w:val="00C866AD"/>
    <w:rsid w:val="00C86792"/>
    <w:rsid w:val="00C86BF5"/>
    <w:rsid w:val="00C876EC"/>
    <w:rsid w:val="00C87D18"/>
    <w:rsid w:val="00C9000F"/>
    <w:rsid w:val="00C90048"/>
    <w:rsid w:val="00C9035C"/>
    <w:rsid w:val="00C90669"/>
    <w:rsid w:val="00C90934"/>
    <w:rsid w:val="00C909D0"/>
    <w:rsid w:val="00C90AFE"/>
    <w:rsid w:val="00C90B0F"/>
    <w:rsid w:val="00C91B1E"/>
    <w:rsid w:val="00C91C4E"/>
    <w:rsid w:val="00C93659"/>
    <w:rsid w:val="00C94BB7"/>
    <w:rsid w:val="00C9530C"/>
    <w:rsid w:val="00C960B3"/>
    <w:rsid w:val="00C96705"/>
    <w:rsid w:val="00C96D75"/>
    <w:rsid w:val="00C97054"/>
    <w:rsid w:val="00C9757C"/>
    <w:rsid w:val="00C9762D"/>
    <w:rsid w:val="00C978CF"/>
    <w:rsid w:val="00CA0A2C"/>
    <w:rsid w:val="00CA12B4"/>
    <w:rsid w:val="00CA12CE"/>
    <w:rsid w:val="00CA2419"/>
    <w:rsid w:val="00CA3024"/>
    <w:rsid w:val="00CA3427"/>
    <w:rsid w:val="00CA3F79"/>
    <w:rsid w:val="00CA44F3"/>
    <w:rsid w:val="00CA46B0"/>
    <w:rsid w:val="00CA4945"/>
    <w:rsid w:val="00CA4EB3"/>
    <w:rsid w:val="00CA64C8"/>
    <w:rsid w:val="00CA6515"/>
    <w:rsid w:val="00CA6B8B"/>
    <w:rsid w:val="00CA6EEC"/>
    <w:rsid w:val="00CA795C"/>
    <w:rsid w:val="00CA79F6"/>
    <w:rsid w:val="00CA7CEE"/>
    <w:rsid w:val="00CB03B2"/>
    <w:rsid w:val="00CB24A2"/>
    <w:rsid w:val="00CB2EB9"/>
    <w:rsid w:val="00CB3352"/>
    <w:rsid w:val="00CB33D6"/>
    <w:rsid w:val="00CB3CB5"/>
    <w:rsid w:val="00CB5E62"/>
    <w:rsid w:val="00CB7C50"/>
    <w:rsid w:val="00CC08AB"/>
    <w:rsid w:val="00CC12AB"/>
    <w:rsid w:val="00CC1708"/>
    <w:rsid w:val="00CC1748"/>
    <w:rsid w:val="00CC1A89"/>
    <w:rsid w:val="00CC2BB3"/>
    <w:rsid w:val="00CC32F4"/>
    <w:rsid w:val="00CC354B"/>
    <w:rsid w:val="00CC401C"/>
    <w:rsid w:val="00CC4590"/>
    <w:rsid w:val="00CC4A01"/>
    <w:rsid w:val="00CC545C"/>
    <w:rsid w:val="00CC5D40"/>
    <w:rsid w:val="00CC6080"/>
    <w:rsid w:val="00CC676A"/>
    <w:rsid w:val="00CD043D"/>
    <w:rsid w:val="00CD093E"/>
    <w:rsid w:val="00CD17CD"/>
    <w:rsid w:val="00CD1AA7"/>
    <w:rsid w:val="00CD1B8F"/>
    <w:rsid w:val="00CD247F"/>
    <w:rsid w:val="00CD27D8"/>
    <w:rsid w:val="00CD2DA4"/>
    <w:rsid w:val="00CD322C"/>
    <w:rsid w:val="00CD3CB5"/>
    <w:rsid w:val="00CD4ED0"/>
    <w:rsid w:val="00CD545A"/>
    <w:rsid w:val="00CD5517"/>
    <w:rsid w:val="00CD5F2D"/>
    <w:rsid w:val="00CD657A"/>
    <w:rsid w:val="00CD74AF"/>
    <w:rsid w:val="00CD767F"/>
    <w:rsid w:val="00CD7BDE"/>
    <w:rsid w:val="00CD7E0F"/>
    <w:rsid w:val="00CD7ED6"/>
    <w:rsid w:val="00CE019A"/>
    <w:rsid w:val="00CE099C"/>
    <w:rsid w:val="00CE14EF"/>
    <w:rsid w:val="00CE1D89"/>
    <w:rsid w:val="00CE278C"/>
    <w:rsid w:val="00CE27CD"/>
    <w:rsid w:val="00CE3424"/>
    <w:rsid w:val="00CE348D"/>
    <w:rsid w:val="00CE4112"/>
    <w:rsid w:val="00CE42A6"/>
    <w:rsid w:val="00CE50D2"/>
    <w:rsid w:val="00CE55ED"/>
    <w:rsid w:val="00CE5C36"/>
    <w:rsid w:val="00CE6630"/>
    <w:rsid w:val="00CE7301"/>
    <w:rsid w:val="00CF0744"/>
    <w:rsid w:val="00CF0BE2"/>
    <w:rsid w:val="00CF1D5E"/>
    <w:rsid w:val="00CF283A"/>
    <w:rsid w:val="00CF287A"/>
    <w:rsid w:val="00CF3252"/>
    <w:rsid w:val="00CF32D8"/>
    <w:rsid w:val="00CF3AD0"/>
    <w:rsid w:val="00CF5151"/>
    <w:rsid w:val="00CF5A49"/>
    <w:rsid w:val="00CF66E8"/>
    <w:rsid w:val="00CF6985"/>
    <w:rsid w:val="00CF7609"/>
    <w:rsid w:val="00D0024D"/>
    <w:rsid w:val="00D00251"/>
    <w:rsid w:val="00D00283"/>
    <w:rsid w:val="00D00358"/>
    <w:rsid w:val="00D00E60"/>
    <w:rsid w:val="00D01055"/>
    <w:rsid w:val="00D022E4"/>
    <w:rsid w:val="00D0277E"/>
    <w:rsid w:val="00D0353F"/>
    <w:rsid w:val="00D03BC6"/>
    <w:rsid w:val="00D04B05"/>
    <w:rsid w:val="00D0509C"/>
    <w:rsid w:val="00D05407"/>
    <w:rsid w:val="00D065EC"/>
    <w:rsid w:val="00D069D1"/>
    <w:rsid w:val="00D06DF9"/>
    <w:rsid w:val="00D0756C"/>
    <w:rsid w:val="00D07CA0"/>
    <w:rsid w:val="00D13443"/>
    <w:rsid w:val="00D135C2"/>
    <w:rsid w:val="00D1425C"/>
    <w:rsid w:val="00D145C4"/>
    <w:rsid w:val="00D15636"/>
    <w:rsid w:val="00D15B0F"/>
    <w:rsid w:val="00D15C9D"/>
    <w:rsid w:val="00D16685"/>
    <w:rsid w:val="00D16B4C"/>
    <w:rsid w:val="00D1784A"/>
    <w:rsid w:val="00D2020F"/>
    <w:rsid w:val="00D209A2"/>
    <w:rsid w:val="00D21480"/>
    <w:rsid w:val="00D21D5A"/>
    <w:rsid w:val="00D224DC"/>
    <w:rsid w:val="00D225D1"/>
    <w:rsid w:val="00D22CFA"/>
    <w:rsid w:val="00D23B02"/>
    <w:rsid w:val="00D248C4"/>
    <w:rsid w:val="00D24E01"/>
    <w:rsid w:val="00D253ED"/>
    <w:rsid w:val="00D25D25"/>
    <w:rsid w:val="00D25F32"/>
    <w:rsid w:val="00D264FB"/>
    <w:rsid w:val="00D26767"/>
    <w:rsid w:val="00D26E37"/>
    <w:rsid w:val="00D27420"/>
    <w:rsid w:val="00D27462"/>
    <w:rsid w:val="00D2775F"/>
    <w:rsid w:val="00D3006A"/>
    <w:rsid w:val="00D30F5A"/>
    <w:rsid w:val="00D319BD"/>
    <w:rsid w:val="00D32173"/>
    <w:rsid w:val="00D329B5"/>
    <w:rsid w:val="00D330E7"/>
    <w:rsid w:val="00D33472"/>
    <w:rsid w:val="00D3362D"/>
    <w:rsid w:val="00D33F66"/>
    <w:rsid w:val="00D344E8"/>
    <w:rsid w:val="00D3546C"/>
    <w:rsid w:val="00D35534"/>
    <w:rsid w:val="00D35939"/>
    <w:rsid w:val="00D360A9"/>
    <w:rsid w:val="00D3623F"/>
    <w:rsid w:val="00D3632D"/>
    <w:rsid w:val="00D37A1B"/>
    <w:rsid w:val="00D4025D"/>
    <w:rsid w:val="00D40447"/>
    <w:rsid w:val="00D406ED"/>
    <w:rsid w:val="00D42319"/>
    <w:rsid w:val="00D4273C"/>
    <w:rsid w:val="00D42A95"/>
    <w:rsid w:val="00D436A7"/>
    <w:rsid w:val="00D43BB9"/>
    <w:rsid w:val="00D43C37"/>
    <w:rsid w:val="00D44678"/>
    <w:rsid w:val="00D45218"/>
    <w:rsid w:val="00D45B20"/>
    <w:rsid w:val="00D4652A"/>
    <w:rsid w:val="00D507B5"/>
    <w:rsid w:val="00D52918"/>
    <w:rsid w:val="00D52AA0"/>
    <w:rsid w:val="00D533C5"/>
    <w:rsid w:val="00D5345C"/>
    <w:rsid w:val="00D53934"/>
    <w:rsid w:val="00D539CC"/>
    <w:rsid w:val="00D540E7"/>
    <w:rsid w:val="00D54730"/>
    <w:rsid w:val="00D54B70"/>
    <w:rsid w:val="00D552A6"/>
    <w:rsid w:val="00D55390"/>
    <w:rsid w:val="00D554D7"/>
    <w:rsid w:val="00D55AEF"/>
    <w:rsid w:val="00D56D08"/>
    <w:rsid w:val="00D5769C"/>
    <w:rsid w:val="00D57CEE"/>
    <w:rsid w:val="00D61076"/>
    <w:rsid w:val="00D6145B"/>
    <w:rsid w:val="00D6203C"/>
    <w:rsid w:val="00D6227A"/>
    <w:rsid w:val="00D62EB3"/>
    <w:rsid w:val="00D63714"/>
    <w:rsid w:val="00D6376C"/>
    <w:rsid w:val="00D65124"/>
    <w:rsid w:val="00D65DE7"/>
    <w:rsid w:val="00D66854"/>
    <w:rsid w:val="00D6687E"/>
    <w:rsid w:val="00D66F30"/>
    <w:rsid w:val="00D67230"/>
    <w:rsid w:val="00D67D8A"/>
    <w:rsid w:val="00D7054B"/>
    <w:rsid w:val="00D70718"/>
    <w:rsid w:val="00D70FB8"/>
    <w:rsid w:val="00D718E6"/>
    <w:rsid w:val="00D71D00"/>
    <w:rsid w:val="00D71FD0"/>
    <w:rsid w:val="00D73618"/>
    <w:rsid w:val="00D73652"/>
    <w:rsid w:val="00D7392E"/>
    <w:rsid w:val="00D754F4"/>
    <w:rsid w:val="00D75AF7"/>
    <w:rsid w:val="00D75B7E"/>
    <w:rsid w:val="00D75D07"/>
    <w:rsid w:val="00D75DAF"/>
    <w:rsid w:val="00D770F3"/>
    <w:rsid w:val="00D77363"/>
    <w:rsid w:val="00D7756F"/>
    <w:rsid w:val="00D77D0C"/>
    <w:rsid w:val="00D8360F"/>
    <w:rsid w:val="00D83845"/>
    <w:rsid w:val="00D83E13"/>
    <w:rsid w:val="00D84557"/>
    <w:rsid w:val="00D84675"/>
    <w:rsid w:val="00D8502A"/>
    <w:rsid w:val="00D8563E"/>
    <w:rsid w:val="00D85872"/>
    <w:rsid w:val="00D8696D"/>
    <w:rsid w:val="00D86E4D"/>
    <w:rsid w:val="00D905CF"/>
    <w:rsid w:val="00D90A4A"/>
    <w:rsid w:val="00D912E1"/>
    <w:rsid w:val="00D91572"/>
    <w:rsid w:val="00D928CB"/>
    <w:rsid w:val="00D936E0"/>
    <w:rsid w:val="00D947DB"/>
    <w:rsid w:val="00D94834"/>
    <w:rsid w:val="00D95F45"/>
    <w:rsid w:val="00D964CA"/>
    <w:rsid w:val="00D972CC"/>
    <w:rsid w:val="00D97A23"/>
    <w:rsid w:val="00D97D03"/>
    <w:rsid w:val="00DA0DE5"/>
    <w:rsid w:val="00DA0E36"/>
    <w:rsid w:val="00DA1636"/>
    <w:rsid w:val="00DA1DA0"/>
    <w:rsid w:val="00DA2FEB"/>
    <w:rsid w:val="00DA35B9"/>
    <w:rsid w:val="00DA453F"/>
    <w:rsid w:val="00DA4B27"/>
    <w:rsid w:val="00DA506E"/>
    <w:rsid w:val="00DA58C6"/>
    <w:rsid w:val="00DA5939"/>
    <w:rsid w:val="00DA6A41"/>
    <w:rsid w:val="00DA7514"/>
    <w:rsid w:val="00DB0918"/>
    <w:rsid w:val="00DB0AB1"/>
    <w:rsid w:val="00DB0AE0"/>
    <w:rsid w:val="00DB1A0F"/>
    <w:rsid w:val="00DB273B"/>
    <w:rsid w:val="00DB339F"/>
    <w:rsid w:val="00DB3616"/>
    <w:rsid w:val="00DB36B9"/>
    <w:rsid w:val="00DB3750"/>
    <w:rsid w:val="00DB3F2B"/>
    <w:rsid w:val="00DB43A4"/>
    <w:rsid w:val="00DB4608"/>
    <w:rsid w:val="00DB497D"/>
    <w:rsid w:val="00DB4BE1"/>
    <w:rsid w:val="00DB5AB9"/>
    <w:rsid w:val="00DB5BD9"/>
    <w:rsid w:val="00DB6BD0"/>
    <w:rsid w:val="00DB6D94"/>
    <w:rsid w:val="00DB78A3"/>
    <w:rsid w:val="00DC2515"/>
    <w:rsid w:val="00DC28B2"/>
    <w:rsid w:val="00DC2E7A"/>
    <w:rsid w:val="00DC2F8C"/>
    <w:rsid w:val="00DC336F"/>
    <w:rsid w:val="00DC3995"/>
    <w:rsid w:val="00DC3A34"/>
    <w:rsid w:val="00DC3E02"/>
    <w:rsid w:val="00DC3EFC"/>
    <w:rsid w:val="00DC42D8"/>
    <w:rsid w:val="00DC4721"/>
    <w:rsid w:val="00DC478B"/>
    <w:rsid w:val="00DC4816"/>
    <w:rsid w:val="00DC55EA"/>
    <w:rsid w:val="00DC5A5C"/>
    <w:rsid w:val="00DC5D74"/>
    <w:rsid w:val="00DC61AE"/>
    <w:rsid w:val="00DC755A"/>
    <w:rsid w:val="00DC7C0C"/>
    <w:rsid w:val="00DD0B76"/>
    <w:rsid w:val="00DD0F18"/>
    <w:rsid w:val="00DD10B9"/>
    <w:rsid w:val="00DD10DB"/>
    <w:rsid w:val="00DD2225"/>
    <w:rsid w:val="00DD2C38"/>
    <w:rsid w:val="00DD30BB"/>
    <w:rsid w:val="00DD3368"/>
    <w:rsid w:val="00DD3408"/>
    <w:rsid w:val="00DD38A9"/>
    <w:rsid w:val="00DD3C7C"/>
    <w:rsid w:val="00DD3E83"/>
    <w:rsid w:val="00DD4278"/>
    <w:rsid w:val="00DD5000"/>
    <w:rsid w:val="00DD5AD8"/>
    <w:rsid w:val="00DD6315"/>
    <w:rsid w:val="00DD6787"/>
    <w:rsid w:val="00DD67DA"/>
    <w:rsid w:val="00DD6D3C"/>
    <w:rsid w:val="00DD7932"/>
    <w:rsid w:val="00DD7935"/>
    <w:rsid w:val="00DD7EFA"/>
    <w:rsid w:val="00DE24E3"/>
    <w:rsid w:val="00DE2984"/>
    <w:rsid w:val="00DE2FCF"/>
    <w:rsid w:val="00DE3ED4"/>
    <w:rsid w:val="00DE405D"/>
    <w:rsid w:val="00DE40B9"/>
    <w:rsid w:val="00DE5B9A"/>
    <w:rsid w:val="00DE5E86"/>
    <w:rsid w:val="00DE600E"/>
    <w:rsid w:val="00DE71D4"/>
    <w:rsid w:val="00DE7C1D"/>
    <w:rsid w:val="00DE7C64"/>
    <w:rsid w:val="00DF03BE"/>
    <w:rsid w:val="00DF20EB"/>
    <w:rsid w:val="00DF2EEE"/>
    <w:rsid w:val="00DF2F40"/>
    <w:rsid w:val="00DF3E00"/>
    <w:rsid w:val="00DF40DE"/>
    <w:rsid w:val="00DF4454"/>
    <w:rsid w:val="00DF470D"/>
    <w:rsid w:val="00DF47D7"/>
    <w:rsid w:val="00DF47EE"/>
    <w:rsid w:val="00DF5135"/>
    <w:rsid w:val="00DF5236"/>
    <w:rsid w:val="00DF5C67"/>
    <w:rsid w:val="00DF6EB0"/>
    <w:rsid w:val="00DF7A94"/>
    <w:rsid w:val="00E00E61"/>
    <w:rsid w:val="00E016B6"/>
    <w:rsid w:val="00E017E1"/>
    <w:rsid w:val="00E02142"/>
    <w:rsid w:val="00E0301D"/>
    <w:rsid w:val="00E033A9"/>
    <w:rsid w:val="00E0358E"/>
    <w:rsid w:val="00E03FBC"/>
    <w:rsid w:val="00E0484D"/>
    <w:rsid w:val="00E06BD5"/>
    <w:rsid w:val="00E071C3"/>
    <w:rsid w:val="00E07D37"/>
    <w:rsid w:val="00E07DE3"/>
    <w:rsid w:val="00E10648"/>
    <w:rsid w:val="00E10A13"/>
    <w:rsid w:val="00E11ED2"/>
    <w:rsid w:val="00E1261A"/>
    <w:rsid w:val="00E13C62"/>
    <w:rsid w:val="00E1611E"/>
    <w:rsid w:val="00E16206"/>
    <w:rsid w:val="00E16BEA"/>
    <w:rsid w:val="00E17CEC"/>
    <w:rsid w:val="00E20C13"/>
    <w:rsid w:val="00E2158E"/>
    <w:rsid w:val="00E21CF9"/>
    <w:rsid w:val="00E21ED8"/>
    <w:rsid w:val="00E22184"/>
    <w:rsid w:val="00E224FD"/>
    <w:rsid w:val="00E22831"/>
    <w:rsid w:val="00E22881"/>
    <w:rsid w:val="00E23199"/>
    <w:rsid w:val="00E2343F"/>
    <w:rsid w:val="00E2360D"/>
    <w:rsid w:val="00E24056"/>
    <w:rsid w:val="00E243E8"/>
    <w:rsid w:val="00E246C4"/>
    <w:rsid w:val="00E249C2"/>
    <w:rsid w:val="00E249D7"/>
    <w:rsid w:val="00E24BDD"/>
    <w:rsid w:val="00E24F35"/>
    <w:rsid w:val="00E259AA"/>
    <w:rsid w:val="00E25CB8"/>
    <w:rsid w:val="00E25FD9"/>
    <w:rsid w:val="00E26B78"/>
    <w:rsid w:val="00E26F18"/>
    <w:rsid w:val="00E271D4"/>
    <w:rsid w:val="00E3167D"/>
    <w:rsid w:val="00E31776"/>
    <w:rsid w:val="00E332DD"/>
    <w:rsid w:val="00E3374A"/>
    <w:rsid w:val="00E33D02"/>
    <w:rsid w:val="00E33F92"/>
    <w:rsid w:val="00E35547"/>
    <w:rsid w:val="00E35B61"/>
    <w:rsid w:val="00E3693F"/>
    <w:rsid w:val="00E4022E"/>
    <w:rsid w:val="00E40394"/>
    <w:rsid w:val="00E40DA2"/>
    <w:rsid w:val="00E41A38"/>
    <w:rsid w:val="00E42DEB"/>
    <w:rsid w:val="00E448F6"/>
    <w:rsid w:val="00E449B5"/>
    <w:rsid w:val="00E452CC"/>
    <w:rsid w:val="00E4562D"/>
    <w:rsid w:val="00E50414"/>
    <w:rsid w:val="00E50618"/>
    <w:rsid w:val="00E51D11"/>
    <w:rsid w:val="00E51EE6"/>
    <w:rsid w:val="00E527E2"/>
    <w:rsid w:val="00E530D4"/>
    <w:rsid w:val="00E55622"/>
    <w:rsid w:val="00E5585D"/>
    <w:rsid w:val="00E55A6B"/>
    <w:rsid w:val="00E55E82"/>
    <w:rsid w:val="00E57126"/>
    <w:rsid w:val="00E57815"/>
    <w:rsid w:val="00E578A9"/>
    <w:rsid w:val="00E6012C"/>
    <w:rsid w:val="00E61B96"/>
    <w:rsid w:val="00E626F5"/>
    <w:rsid w:val="00E632FA"/>
    <w:rsid w:val="00E63A00"/>
    <w:rsid w:val="00E648A5"/>
    <w:rsid w:val="00E64CC2"/>
    <w:rsid w:val="00E64EF6"/>
    <w:rsid w:val="00E64FE9"/>
    <w:rsid w:val="00E655FC"/>
    <w:rsid w:val="00E66109"/>
    <w:rsid w:val="00E66812"/>
    <w:rsid w:val="00E6744D"/>
    <w:rsid w:val="00E70988"/>
    <w:rsid w:val="00E70E78"/>
    <w:rsid w:val="00E70F5A"/>
    <w:rsid w:val="00E713BC"/>
    <w:rsid w:val="00E71873"/>
    <w:rsid w:val="00E71EAE"/>
    <w:rsid w:val="00E71F81"/>
    <w:rsid w:val="00E7201F"/>
    <w:rsid w:val="00E72029"/>
    <w:rsid w:val="00E736C8"/>
    <w:rsid w:val="00E74A97"/>
    <w:rsid w:val="00E74F44"/>
    <w:rsid w:val="00E75EA1"/>
    <w:rsid w:val="00E762A7"/>
    <w:rsid w:val="00E7713C"/>
    <w:rsid w:val="00E77EAC"/>
    <w:rsid w:val="00E804BE"/>
    <w:rsid w:val="00E817C0"/>
    <w:rsid w:val="00E831E1"/>
    <w:rsid w:val="00E84624"/>
    <w:rsid w:val="00E8464B"/>
    <w:rsid w:val="00E84CDC"/>
    <w:rsid w:val="00E84D9F"/>
    <w:rsid w:val="00E85030"/>
    <w:rsid w:val="00E85726"/>
    <w:rsid w:val="00E8595D"/>
    <w:rsid w:val="00E85D88"/>
    <w:rsid w:val="00E865F9"/>
    <w:rsid w:val="00E86E12"/>
    <w:rsid w:val="00E871D5"/>
    <w:rsid w:val="00E905CC"/>
    <w:rsid w:val="00E906B0"/>
    <w:rsid w:val="00E92C45"/>
    <w:rsid w:val="00E93015"/>
    <w:rsid w:val="00E9419E"/>
    <w:rsid w:val="00E947DD"/>
    <w:rsid w:val="00E9539C"/>
    <w:rsid w:val="00E959BB"/>
    <w:rsid w:val="00E96208"/>
    <w:rsid w:val="00E963B3"/>
    <w:rsid w:val="00E96BAD"/>
    <w:rsid w:val="00E96FF4"/>
    <w:rsid w:val="00E97313"/>
    <w:rsid w:val="00E97B72"/>
    <w:rsid w:val="00E97C4E"/>
    <w:rsid w:val="00EA0BBA"/>
    <w:rsid w:val="00EA17FA"/>
    <w:rsid w:val="00EA200A"/>
    <w:rsid w:val="00EA2014"/>
    <w:rsid w:val="00EA233F"/>
    <w:rsid w:val="00EA2432"/>
    <w:rsid w:val="00EA2508"/>
    <w:rsid w:val="00EA3AA0"/>
    <w:rsid w:val="00EA699F"/>
    <w:rsid w:val="00EA69A6"/>
    <w:rsid w:val="00EA6CBA"/>
    <w:rsid w:val="00EA708C"/>
    <w:rsid w:val="00EB02C7"/>
    <w:rsid w:val="00EB035A"/>
    <w:rsid w:val="00EB1997"/>
    <w:rsid w:val="00EB1C83"/>
    <w:rsid w:val="00EB3249"/>
    <w:rsid w:val="00EB52A7"/>
    <w:rsid w:val="00EB62BE"/>
    <w:rsid w:val="00EB63AD"/>
    <w:rsid w:val="00EB6BF5"/>
    <w:rsid w:val="00EB7184"/>
    <w:rsid w:val="00EB748C"/>
    <w:rsid w:val="00EC094A"/>
    <w:rsid w:val="00EC399F"/>
    <w:rsid w:val="00EC667F"/>
    <w:rsid w:val="00EC6867"/>
    <w:rsid w:val="00EC6E11"/>
    <w:rsid w:val="00EC7607"/>
    <w:rsid w:val="00EC7834"/>
    <w:rsid w:val="00ED037E"/>
    <w:rsid w:val="00ED03EE"/>
    <w:rsid w:val="00ED04B2"/>
    <w:rsid w:val="00ED0593"/>
    <w:rsid w:val="00ED1387"/>
    <w:rsid w:val="00ED1970"/>
    <w:rsid w:val="00ED2569"/>
    <w:rsid w:val="00ED276E"/>
    <w:rsid w:val="00ED2AA2"/>
    <w:rsid w:val="00ED2CC2"/>
    <w:rsid w:val="00ED30DD"/>
    <w:rsid w:val="00ED406F"/>
    <w:rsid w:val="00ED430C"/>
    <w:rsid w:val="00ED478E"/>
    <w:rsid w:val="00ED4C4A"/>
    <w:rsid w:val="00ED5707"/>
    <w:rsid w:val="00EE0AD3"/>
    <w:rsid w:val="00EE0F08"/>
    <w:rsid w:val="00EE1298"/>
    <w:rsid w:val="00EE2264"/>
    <w:rsid w:val="00EE2CB1"/>
    <w:rsid w:val="00EE2D92"/>
    <w:rsid w:val="00EE3A0C"/>
    <w:rsid w:val="00EE41B1"/>
    <w:rsid w:val="00EE44C8"/>
    <w:rsid w:val="00EE6753"/>
    <w:rsid w:val="00EE7DC7"/>
    <w:rsid w:val="00EF01E4"/>
    <w:rsid w:val="00EF0343"/>
    <w:rsid w:val="00EF0715"/>
    <w:rsid w:val="00EF1A32"/>
    <w:rsid w:val="00EF28B4"/>
    <w:rsid w:val="00EF69A6"/>
    <w:rsid w:val="00EF6BE8"/>
    <w:rsid w:val="00EF7143"/>
    <w:rsid w:val="00EF76E1"/>
    <w:rsid w:val="00EF77A3"/>
    <w:rsid w:val="00EF7C32"/>
    <w:rsid w:val="00EF7F3E"/>
    <w:rsid w:val="00F00B9A"/>
    <w:rsid w:val="00F01897"/>
    <w:rsid w:val="00F02076"/>
    <w:rsid w:val="00F02216"/>
    <w:rsid w:val="00F02C30"/>
    <w:rsid w:val="00F0392D"/>
    <w:rsid w:val="00F05338"/>
    <w:rsid w:val="00F058D5"/>
    <w:rsid w:val="00F05982"/>
    <w:rsid w:val="00F05ABF"/>
    <w:rsid w:val="00F06197"/>
    <w:rsid w:val="00F066E2"/>
    <w:rsid w:val="00F06A04"/>
    <w:rsid w:val="00F073A5"/>
    <w:rsid w:val="00F07E5E"/>
    <w:rsid w:val="00F11949"/>
    <w:rsid w:val="00F126CD"/>
    <w:rsid w:val="00F14DF6"/>
    <w:rsid w:val="00F161F0"/>
    <w:rsid w:val="00F173D9"/>
    <w:rsid w:val="00F20C09"/>
    <w:rsid w:val="00F2125E"/>
    <w:rsid w:val="00F22DEF"/>
    <w:rsid w:val="00F234C9"/>
    <w:rsid w:val="00F24215"/>
    <w:rsid w:val="00F24C1F"/>
    <w:rsid w:val="00F261E5"/>
    <w:rsid w:val="00F3017F"/>
    <w:rsid w:val="00F30AFE"/>
    <w:rsid w:val="00F323ED"/>
    <w:rsid w:val="00F32DB2"/>
    <w:rsid w:val="00F339B8"/>
    <w:rsid w:val="00F346A6"/>
    <w:rsid w:val="00F3545F"/>
    <w:rsid w:val="00F35465"/>
    <w:rsid w:val="00F3547D"/>
    <w:rsid w:val="00F35B81"/>
    <w:rsid w:val="00F368FD"/>
    <w:rsid w:val="00F370CB"/>
    <w:rsid w:val="00F371ED"/>
    <w:rsid w:val="00F37635"/>
    <w:rsid w:val="00F402EA"/>
    <w:rsid w:val="00F403E5"/>
    <w:rsid w:val="00F407BB"/>
    <w:rsid w:val="00F438CF"/>
    <w:rsid w:val="00F43CB7"/>
    <w:rsid w:val="00F440FC"/>
    <w:rsid w:val="00F445EA"/>
    <w:rsid w:val="00F45778"/>
    <w:rsid w:val="00F45E2C"/>
    <w:rsid w:val="00F46AD7"/>
    <w:rsid w:val="00F50523"/>
    <w:rsid w:val="00F51164"/>
    <w:rsid w:val="00F520D5"/>
    <w:rsid w:val="00F52542"/>
    <w:rsid w:val="00F526E1"/>
    <w:rsid w:val="00F52926"/>
    <w:rsid w:val="00F536E4"/>
    <w:rsid w:val="00F53870"/>
    <w:rsid w:val="00F53E9B"/>
    <w:rsid w:val="00F548C9"/>
    <w:rsid w:val="00F55609"/>
    <w:rsid w:val="00F559FE"/>
    <w:rsid w:val="00F55E83"/>
    <w:rsid w:val="00F56576"/>
    <w:rsid w:val="00F5664B"/>
    <w:rsid w:val="00F5687F"/>
    <w:rsid w:val="00F56AB8"/>
    <w:rsid w:val="00F57E05"/>
    <w:rsid w:val="00F61BE0"/>
    <w:rsid w:val="00F62059"/>
    <w:rsid w:val="00F6306E"/>
    <w:rsid w:val="00F64722"/>
    <w:rsid w:val="00F65AB2"/>
    <w:rsid w:val="00F664AE"/>
    <w:rsid w:val="00F66D9B"/>
    <w:rsid w:val="00F67699"/>
    <w:rsid w:val="00F676C2"/>
    <w:rsid w:val="00F67946"/>
    <w:rsid w:val="00F70AD5"/>
    <w:rsid w:val="00F7112E"/>
    <w:rsid w:val="00F732DE"/>
    <w:rsid w:val="00F77464"/>
    <w:rsid w:val="00F8009A"/>
    <w:rsid w:val="00F8056D"/>
    <w:rsid w:val="00F80F65"/>
    <w:rsid w:val="00F80FCF"/>
    <w:rsid w:val="00F82303"/>
    <w:rsid w:val="00F8274F"/>
    <w:rsid w:val="00F82F26"/>
    <w:rsid w:val="00F8312B"/>
    <w:rsid w:val="00F83D8E"/>
    <w:rsid w:val="00F8460C"/>
    <w:rsid w:val="00F853C8"/>
    <w:rsid w:val="00F854AC"/>
    <w:rsid w:val="00F85736"/>
    <w:rsid w:val="00F862C3"/>
    <w:rsid w:val="00F870E3"/>
    <w:rsid w:val="00F87E2C"/>
    <w:rsid w:val="00F90482"/>
    <w:rsid w:val="00F90DD0"/>
    <w:rsid w:val="00F91821"/>
    <w:rsid w:val="00F91AE2"/>
    <w:rsid w:val="00F92D9A"/>
    <w:rsid w:val="00F92F4E"/>
    <w:rsid w:val="00F93DEB"/>
    <w:rsid w:val="00F9612D"/>
    <w:rsid w:val="00F96866"/>
    <w:rsid w:val="00F96D99"/>
    <w:rsid w:val="00F97625"/>
    <w:rsid w:val="00FA111A"/>
    <w:rsid w:val="00FA1D1E"/>
    <w:rsid w:val="00FA2365"/>
    <w:rsid w:val="00FA3F9C"/>
    <w:rsid w:val="00FA617D"/>
    <w:rsid w:val="00FA6948"/>
    <w:rsid w:val="00FA6D4B"/>
    <w:rsid w:val="00FA6E3D"/>
    <w:rsid w:val="00FA73B4"/>
    <w:rsid w:val="00FA75F4"/>
    <w:rsid w:val="00FB0D0B"/>
    <w:rsid w:val="00FB0EEB"/>
    <w:rsid w:val="00FB18A8"/>
    <w:rsid w:val="00FB1D13"/>
    <w:rsid w:val="00FB1E31"/>
    <w:rsid w:val="00FB251F"/>
    <w:rsid w:val="00FB2B8A"/>
    <w:rsid w:val="00FB2E86"/>
    <w:rsid w:val="00FB33CB"/>
    <w:rsid w:val="00FB3DBB"/>
    <w:rsid w:val="00FB4716"/>
    <w:rsid w:val="00FB49E2"/>
    <w:rsid w:val="00FB5381"/>
    <w:rsid w:val="00FB617F"/>
    <w:rsid w:val="00FB6443"/>
    <w:rsid w:val="00FB6F4E"/>
    <w:rsid w:val="00FB7301"/>
    <w:rsid w:val="00FC03A5"/>
    <w:rsid w:val="00FC0407"/>
    <w:rsid w:val="00FC0430"/>
    <w:rsid w:val="00FC08EC"/>
    <w:rsid w:val="00FC2B9C"/>
    <w:rsid w:val="00FC3E91"/>
    <w:rsid w:val="00FC4378"/>
    <w:rsid w:val="00FC4410"/>
    <w:rsid w:val="00FC49D8"/>
    <w:rsid w:val="00FC4CCB"/>
    <w:rsid w:val="00FC5E2A"/>
    <w:rsid w:val="00FC612A"/>
    <w:rsid w:val="00FC61BD"/>
    <w:rsid w:val="00FC6CD3"/>
    <w:rsid w:val="00FC6DD6"/>
    <w:rsid w:val="00FC7068"/>
    <w:rsid w:val="00FD19DC"/>
    <w:rsid w:val="00FD1ACE"/>
    <w:rsid w:val="00FD1B5A"/>
    <w:rsid w:val="00FD26A7"/>
    <w:rsid w:val="00FD2897"/>
    <w:rsid w:val="00FD28EE"/>
    <w:rsid w:val="00FD321C"/>
    <w:rsid w:val="00FD37E6"/>
    <w:rsid w:val="00FD3A75"/>
    <w:rsid w:val="00FD458C"/>
    <w:rsid w:val="00FD4BB8"/>
    <w:rsid w:val="00FD50BB"/>
    <w:rsid w:val="00FD5235"/>
    <w:rsid w:val="00FD568A"/>
    <w:rsid w:val="00FD5BB7"/>
    <w:rsid w:val="00FD5F5E"/>
    <w:rsid w:val="00FD6628"/>
    <w:rsid w:val="00FD6A31"/>
    <w:rsid w:val="00FD6CB9"/>
    <w:rsid w:val="00FD7F6F"/>
    <w:rsid w:val="00FE0ABB"/>
    <w:rsid w:val="00FE160E"/>
    <w:rsid w:val="00FE2342"/>
    <w:rsid w:val="00FE27F7"/>
    <w:rsid w:val="00FE2B33"/>
    <w:rsid w:val="00FE2DE8"/>
    <w:rsid w:val="00FE6436"/>
    <w:rsid w:val="00FE6547"/>
    <w:rsid w:val="00FE67BA"/>
    <w:rsid w:val="00FE6C6C"/>
    <w:rsid w:val="00FE7840"/>
    <w:rsid w:val="00FF0770"/>
    <w:rsid w:val="00FF0C65"/>
    <w:rsid w:val="00FF1E01"/>
    <w:rsid w:val="00FF1E1F"/>
    <w:rsid w:val="00FF1F02"/>
    <w:rsid w:val="00FF291A"/>
    <w:rsid w:val="00FF2983"/>
    <w:rsid w:val="00FF3669"/>
    <w:rsid w:val="00FF44E4"/>
    <w:rsid w:val="00FF6E16"/>
    <w:rsid w:val="00FF71E2"/>
    <w:rsid w:val="00FF747C"/>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8B4C"/>
  <w15:chartTrackingRefBased/>
  <w15:docId w15:val="{B657F8C1-5A0C-4F74-99E0-F5CD0C5B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A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361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0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B4574"/>
    <w:rPr>
      <w:color w:val="808080"/>
    </w:rPr>
  </w:style>
  <w:style w:type="character" w:customStyle="1" w:styleId="Heading3Char">
    <w:name w:val="Heading 3 Char"/>
    <w:basedOn w:val="DefaultParagraphFont"/>
    <w:link w:val="Heading3"/>
    <w:uiPriority w:val="9"/>
    <w:semiHidden/>
    <w:rsid w:val="009736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73613"/>
    <w:rPr>
      <w:color w:val="0000FF"/>
      <w:u w:val="single"/>
    </w:rPr>
  </w:style>
  <w:style w:type="paragraph" w:styleId="BalloonText">
    <w:name w:val="Balloon Text"/>
    <w:basedOn w:val="Normal"/>
    <w:link w:val="BalloonTextChar"/>
    <w:uiPriority w:val="99"/>
    <w:semiHidden/>
    <w:unhideWhenUsed/>
    <w:rsid w:val="007E0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DB"/>
    <w:rPr>
      <w:rFonts w:ascii="Segoe UI" w:hAnsi="Segoe UI" w:cs="Segoe UI"/>
      <w:sz w:val="18"/>
      <w:szCs w:val="18"/>
    </w:rPr>
  </w:style>
  <w:style w:type="character" w:customStyle="1" w:styleId="a">
    <w:name w:val="_"/>
    <w:basedOn w:val="DefaultParagraphFont"/>
    <w:rsid w:val="007B3F47"/>
  </w:style>
  <w:style w:type="character" w:customStyle="1" w:styleId="ff1">
    <w:name w:val="ff1"/>
    <w:basedOn w:val="DefaultParagraphFont"/>
    <w:rsid w:val="007B3F47"/>
  </w:style>
  <w:style w:type="character" w:customStyle="1" w:styleId="ff5">
    <w:name w:val="ff5"/>
    <w:basedOn w:val="DefaultParagraphFont"/>
    <w:rsid w:val="007B3F47"/>
  </w:style>
  <w:style w:type="paragraph" w:styleId="ListParagraph">
    <w:name w:val="List Paragraph"/>
    <w:basedOn w:val="Normal"/>
    <w:uiPriority w:val="34"/>
    <w:qFormat/>
    <w:rsid w:val="007C1059"/>
    <w:pPr>
      <w:ind w:left="720"/>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0"/>
    <w:rsid w:val="00304C84"/>
    <w:pPr>
      <w:widowControl w:val="0"/>
      <w:jc w:val="both"/>
    </w:pPr>
    <w:rPr>
      <w:rFonts w:ascii="Times New Roman" w:eastAsia="SimSun" w:hAnsi="Times New Roman" w:cs="Times New Roman"/>
      <w:kern w:val="2"/>
      <w:sz w:val="20"/>
      <w:szCs w:val="24"/>
    </w:rPr>
  </w:style>
  <w:style w:type="character" w:customStyle="1" w:styleId="EndNoteBibliography0">
    <w:name w:val="EndNote Bibliography 字符"/>
    <w:basedOn w:val="DefaultParagraphFont"/>
    <w:link w:val="EndNoteBibliography"/>
    <w:rsid w:val="00304C84"/>
    <w:rPr>
      <w:rFonts w:ascii="Times New Roman" w:eastAsia="SimSun" w:hAnsi="Times New Roman" w:cs="Times New Roman"/>
      <w:kern w:val="2"/>
      <w:sz w:val="20"/>
      <w:szCs w:val="24"/>
    </w:rPr>
  </w:style>
  <w:style w:type="paragraph" w:styleId="Header">
    <w:name w:val="header"/>
    <w:basedOn w:val="Normal"/>
    <w:link w:val="HeaderChar"/>
    <w:uiPriority w:val="99"/>
    <w:unhideWhenUsed/>
    <w:rsid w:val="00666C12"/>
    <w:pPr>
      <w:tabs>
        <w:tab w:val="center" w:pos="4680"/>
        <w:tab w:val="right" w:pos="9360"/>
      </w:tabs>
    </w:pPr>
  </w:style>
  <w:style w:type="character" w:customStyle="1" w:styleId="HeaderChar">
    <w:name w:val="Header Char"/>
    <w:basedOn w:val="DefaultParagraphFont"/>
    <w:link w:val="Header"/>
    <w:uiPriority w:val="99"/>
    <w:rsid w:val="00666C12"/>
  </w:style>
  <w:style w:type="paragraph" w:styleId="Footer">
    <w:name w:val="footer"/>
    <w:basedOn w:val="Normal"/>
    <w:link w:val="FooterChar"/>
    <w:uiPriority w:val="99"/>
    <w:unhideWhenUsed/>
    <w:rsid w:val="00666C12"/>
    <w:pPr>
      <w:tabs>
        <w:tab w:val="center" w:pos="4680"/>
        <w:tab w:val="right" w:pos="9360"/>
      </w:tabs>
    </w:pPr>
  </w:style>
  <w:style w:type="character" w:customStyle="1" w:styleId="FooterChar">
    <w:name w:val="Footer Char"/>
    <w:basedOn w:val="DefaultParagraphFont"/>
    <w:link w:val="Footer"/>
    <w:uiPriority w:val="99"/>
    <w:rsid w:val="00666C12"/>
  </w:style>
  <w:style w:type="paragraph" w:styleId="Revision">
    <w:name w:val="Revision"/>
    <w:hidden/>
    <w:uiPriority w:val="99"/>
    <w:semiHidden/>
    <w:rsid w:val="00C022F6"/>
  </w:style>
  <w:style w:type="character" w:styleId="CommentReference">
    <w:name w:val="annotation reference"/>
    <w:basedOn w:val="DefaultParagraphFont"/>
    <w:uiPriority w:val="99"/>
    <w:semiHidden/>
    <w:unhideWhenUsed/>
    <w:rsid w:val="009A6A0A"/>
    <w:rPr>
      <w:sz w:val="16"/>
      <w:szCs w:val="16"/>
    </w:rPr>
  </w:style>
  <w:style w:type="paragraph" w:styleId="CommentText">
    <w:name w:val="annotation text"/>
    <w:basedOn w:val="Normal"/>
    <w:link w:val="CommentTextChar"/>
    <w:uiPriority w:val="99"/>
    <w:unhideWhenUsed/>
    <w:rsid w:val="009A6A0A"/>
    <w:rPr>
      <w:sz w:val="20"/>
      <w:szCs w:val="20"/>
    </w:rPr>
  </w:style>
  <w:style w:type="character" w:customStyle="1" w:styleId="CommentTextChar">
    <w:name w:val="Comment Text Char"/>
    <w:basedOn w:val="DefaultParagraphFont"/>
    <w:link w:val="CommentText"/>
    <w:uiPriority w:val="99"/>
    <w:rsid w:val="009A6A0A"/>
    <w:rPr>
      <w:sz w:val="20"/>
      <w:szCs w:val="20"/>
    </w:rPr>
  </w:style>
  <w:style w:type="paragraph" w:styleId="CommentSubject">
    <w:name w:val="annotation subject"/>
    <w:basedOn w:val="CommentText"/>
    <w:next w:val="CommentText"/>
    <w:link w:val="CommentSubjectChar"/>
    <w:uiPriority w:val="99"/>
    <w:semiHidden/>
    <w:unhideWhenUsed/>
    <w:rsid w:val="009A6A0A"/>
    <w:rPr>
      <w:b/>
      <w:bCs/>
    </w:rPr>
  </w:style>
  <w:style w:type="character" w:customStyle="1" w:styleId="CommentSubjectChar">
    <w:name w:val="Comment Subject Char"/>
    <w:basedOn w:val="CommentTextChar"/>
    <w:link w:val="CommentSubject"/>
    <w:uiPriority w:val="99"/>
    <w:semiHidden/>
    <w:rsid w:val="009A6A0A"/>
    <w:rPr>
      <w:b/>
      <w:bCs/>
      <w:sz w:val="20"/>
      <w:szCs w:val="20"/>
    </w:rPr>
  </w:style>
  <w:style w:type="character" w:styleId="LineNumber">
    <w:name w:val="line number"/>
    <w:basedOn w:val="DefaultParagraphFont"/>
    <w:uiPriority w:val="99"/>
    <w:semiHidden/>
    <w:unhideWhenUsed/>
    <w:rsid w:val="00823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574">
      <w:bodyDiv w:val="1"/>
      <w:marLeft w:val="0"/>
      <w:marRight w:val="0"/>
      <w:marTop w:val="0"/>
      <w:marBottom w:val="0"/>
      <w:divBdr>
        <w:top w:val="none" w:sz="0" w:space="0" w:color="auto"/>
        <w:left w:val="none" w:sz="0" w:space="0" w:color="auto"/>
        <w:bottom w:val="none" w:sz="0" w:space="0" w:color="auto"/>
        <w:right w:val="none" w:sz="0" w:space="0" w:color="auto"/>
      </w:divBdr>
      <w:divsChild>
        <w:div w:id="28647632">
          <w:marLeft w:val="547"/>
          <w:marRight w:val="0"/>
          <w:marTop w:val="154"/>
          <w:marBottom w:val="0"/>
          <w:divBdr>
            <w:top w:val="none" w:sz="0" w:space="0" w:color="auto"/>
            <w:left w:val="none" w:sz="0" w:space="0" w:color="auto"/>
            <w:bottom w:val="none" w:sz="0" w:space="0" w:color="auto"/>
            <w:right w:val="none" w:sz="0" w:space="0" w:color="auto"/>
          </w:divBdr>
        </w:div>
        <w:div w:id="2085253211">
          <w:marLeft w:val="547"/>
          <w:marRight w:val="0"/>
          <w:marTop w:val="154"/>
          <w:marBottom w:val="0"/>
          <w:divBdr>
            <w:top w:val="none" w:sz="0" w:space="0" w:color="auto"/>
            <w:left w:val="none" w:sz="0" w:space="0" w:color="auto"/>
            <w:bottom w:val="none" w:sz="0" w:space="0" w:color="auto"/>
            <w:right w:val="none" w:sz="0" w:space="0" w:color="auto"/>
          </w:divBdr>
        </w:div>
      </w:divsChild>
    </w:div>
    <w:div w:id="85424151">
      <w:bodyDiv w:val="1"/>
      <w:marLeft w:val="0"/>
      <w:marRight w:val="0"/>
      <w:marTop w:val="0"/>
      <w:marBottom w:val="0"/>
      <w:divBdr>
        <w:top w:val="none" w:sz="0" w:space="0" w:color="auto"/>
        <w:left w:val="none" w:sz="0" w:space="0" w:color="auto"/>
        <w:bottom w:val="none" w:sz="0" w:space="0" w:color="auto"/>
        <w:right w:val="none" w:sz="0" w:space="0" w:color="auto"/>
      </w:divBdr>
      <w:divsChild>
        <w:div w:id="552350434">
          <w:marLeft w:val="547"/>
          <w:marRight w:val="0"/>
          <w:marTop w:val="154"/>
          <w:marBottom w:val="0"/>
          <w:divBdr>
            <w:top w:val="none" w:sz="0" w:space="0" w:color="auto"/>
            <w:left w:val="none" w:sz="0" w:space="0" w:color="auto"/>
            <w:bottom w:val="none" w:sz="0" w:space="0" w:color="auto"/>
            <w:right w:val="none" w:sz="0" w:space="0" w:color="auto"/>
          </w:divBdr>
        </w:div>
        <w:div w:id="2043239711">
          <w:marLeft w:val="547"/>
          <w:marRight w:val="0"/>
          <w:marTop w:val="154"/>
          <w:marBottom w:val="0"/>
          <w:divBdr>
            <w:top w:val="none" w:sz="0" w:space="0" w:color="auto"/>
            <w:left w:val="none" w:sz="0" w:space="0" w:color="auto"/>
            <w:bottom w:val="none" w:sz="0" w:space="0" w:color="auto"/>
            <w:right w:val="none" w:sz="0" w:space="0" w:color="auto"/>
          </w:divBdr>
        </w:div>
      </w:divsChild>
    </w:div>
    <w:div w:id="456221544">
      <w:bodyDiv w:val="1"/>
      <w:marLeft w:val="0"/>
      <w:marRight w:val="0"/>
      <w:marTop w:val="0"/>
      <w:marBottom w:val="0"/>
      <w:divBdr>
        <w:top w:val="none" w:sz="0" w:space="0" w:color="auto"/>
        <w:left w:val="none" w:sz="0" w:space="0" w:color="auto"/>
        <w:bottom w:val="none" w:sz="0" w:space="0" w:color="auto"/>
        <w:right w:val="none" w:sz="0" w:space="0" w:color="auto"/>
      </w:divBdr>
    </w:div>
    <w:div w:id="480731028">
      <w:bodyDiv w:val="1"/>
      <w:marLeft w:val="0"/>
      <w:marRight w:val="0"/>
      <w:marTop w:val="0"/>
      <w:marBottom w:val="0"/>
      <w:divBdr>
        <w:top w:val="none" w:sz="0" w:space="0" w:color="auto"/>
        <w:left w:val="none" w:sz="0" w:space="0" w:color="auto"/>
        <w:bottom w:val="none" w:sz="0" w:space="0" w:color="auto"/>
        <w:right w:val="none" w:sz="0" w:space="0" w:color="auto"/>
      </w:divBdr>
    </w:div>
    <w:div w:id="584846923">
      <w:bodyDiv w:val="1"/>
      <w:marLeft w:val="0"/>
      <w:marRight w:val="0"/>
      <w:marTop w:val="0"/>
      <w:marBottom w:val="0"/>
      <w:divBdr>
        <w:top w:val="none" w:sz="0" w:space="0" w:color="auto"/>
        <w:left w:val="none" w:sz="0" w:space="0" w:color="auto"/>
        <w:bottom w:val="none" w:sz="0" w:space="0" w:color="auto"/>
        <w:right w:val="none" w:sz="0" w:space="0" w:color="auto"/>
      </w:divBdr>
      <w:divsChild>
        <w:div w:id="1935741811">
          <w:marLeft w:val="0"/>
          <w:marRight w:val="0"/>
          <w:marTop w:val="0"/>
          <w:marBottom w:val="0"/>
          <w:divBdr>
            <w:top w:val="none" w:sz="0" w:space="0" w:color="auto"/>
            <w:left w:val="none" w:sz="0" w:space="0" w:color="auto"/>
            <w:bottom w:val="none" w:sz="0" w:space="0" w:color="auto"/>
            <w:right w:val="none" w:sz="0" w:space="0" w:color="auto"/>
          </w:divBdr>
        </w:div>
      </w:divsChild>
    </w:div>
    <w:div w:id="718629359">
      <w:bodyDiv w:val="1"/>
      <w:marLeft w:val="0"/>
      <w:marRight w:val="0"/>
      <w:marTop w:val="0"/>
      <w:marBottom w:val="0"/>
      <w:divBdr>
        <w:top w:val="none" w:sz="0" w:space="0" w:color="auto"/>
        <w:left w:val="none" w:sz="0" w:space="0" w:color="auto"/>
        <w:bottom w:val="none" w:sz="0" w:space="0" w:color="auto"/>
        <w:right w:val="none" w:sz="0" w:space="0" w:color="auto"/>
      </w:divBdr>
    </w:div>
    <w:div w:id="733742436">
      <w:bodyDiv w:val="1"/>
      <w:marLeft w:val="0"/>
      <w:marRight w:val="0"/>
      <w:marTop w:val="0"/>
      <w:marBottom w:val="0"/>
      <w:divBdr>
        <w:top w:val="none" w:sz="0" w:space="0" w:color="auto"/>
        <w:left w:val="none" w:sz="0" w:space="0" w:color="auto"/>
        <w:bottom w:val="none" w:sz="0" w:space="0" w:color="auto"/>
        <w:right w:val="none" w:sz="0" w:space="0" w:color="auto"/>
      </w:divBdr>
      <w:divsChild>
        <w:div w:id="892159561">
          <w:marLeft w:val="547"/>
          <w:marRight w:val="0"/>
          <w:marTop w:val="154"/>
          <w:marBottom w:val="0"/>
          <w:divBdr>
            <w:top w:val="none" w:sz="0" w:space="0" w:color="auto"/>
            <w:left w:val="none" w:sz="0" w:space="0" w:color="auto"/>
            <w:bottom w:val="none" w:sz="0" w:space="0" w:color="auto"/>
            <w:right w:val="none" w:sz="0" w:space="0" w:color="auto"/>
          </w:divBdr>
        </w:div>
        <w:div w:id="1471704907">
          <w:marLeft w:val="547"/>
          <w:marRight w:val="0"/>
          <w:marTop w:val="154"/>
          <w:marBottom w:val="0"/>
          <w:divBdr>
            <w:top w:val="none" w:sz="0" w:space="0" w:color="auto"/>
            <w:left w:val="none" w:sz="0" w:space="0" w:color="auto"/>
            <w:bottom w:val="none" w:sz="0" w:space="0" w:color="auto"/>
            <w:right w:val="none" w:sz="0" w:space="0" w:color="auto"/>
          </w:divBdr>
        </w:div>
      </w:divsChild>
    </w:div>
    <w:div w:id="744302579">
      <w:bodyDiv w:val="1"/>
      <w:marLeft w:val="0"/>
      <w:marRight w:val="0"/>
      <w:marTop w:val="0"/>
      <w:marBottom w:val="0"/>
      <w:divBdr>
        <w:top w:val="none" w:sz="0" w:space="0" w:color="auto"/>
        <w:left w:val="none" w:sz="0" w:space="0" w:color="auto"/>
        <w:bottom w:val="none" w:sz="0" w:space="0" w:color="auto"/>
        <w:right w:val="none" w:sz="0" w:space="0" w:color="auto"/>
      </w:divBdr>
    </w:div>
    <w:div w:id="766851732">
      <w:bodyDiv w:val="1"/>
      <w:marLeft w:val="0"/>
      <w:marRight w:val="0"/>
      <w:marTop w:val="0"/>
      <w:marBottom w:val="0"/>
      <w:divBdr>
        <w:top w:val="none" w:sz="0" w:space="0" w:color="auto"/>
        <w:left w:val="none" w:sz="0" w:space="0" w:color="auto"/>
        <w:bottom w:val="none" w:sz="0" w:space="0" w:color="auto"/>
        <w:right w:val="none" w:sz="0" w:space="0" w:color="auto"/>
      </w:divBdr>
    </w:div>
    <w:div w:id="794104189">
      <w:bodyDiv w:val="1"/>
      <w:marLeft w:val="0"/>
      <w:marRight w:val="0"/>
      <w:marTop w:val="0"/>
      <w:marBottom w:val="0"/>
      <w:divBdr>
        <w:top w:val="none" w:sz="0" w:space="0" w:color="auto"/>
        <w:left w:val="none" w:sz="0" w:space="0" w:color="auto"/>
        <w:bottom w:val="none" w:sz="0" w:space="0" w:color="auto"/>
        <w:right w:val="none" w:sz="0" w:space="0" w:color="auto"/>
      </w:divBdr>
    </w:div>
    <w:div w:id="858930006">
      <w:bodyDiv w:val="1"/>
      <w:marLeft w:val="0"/>
      <w:marRight w:val="0"/>
      <w:marTop w:val="0"/>
      <w:marBottom w:val="0"/>
      <w:divBdr>
        <w:top w:val="none" w:sz="0" w:space="0" w:color="auto"/>
        <w:left w:val="none" w:sz="0" w:space="0" w:color="auto"/>
        <w:bottom w:val="none" w:sz="0" w:space="0" w:color="auto"/>
        <w:right w:val="none" w:sz="0" w:space="0" w:color="auto"/>
      </w:divBdr>
      <w:divsChild>
        <w:div w:id="147983467">
          <w:marLeft w:val="547"/>
          <w:marRight w:val="0"/>
          <w:marTop w:val="154"/>
          <w:marBottom w:val="0"/>
          <w:divBdr>
            <w:top w:val="none" w:sz="0" w:space="0" w:color="auto"/>
            <w:left w:val="none" w:sz="0" w:space="0" w:color="auto"/>
            <w:bottom w:val="none" w:sz="0" w:space="0" w:color="auto"/>
            <w:right w:val="none" w:sz="0" w:space="0" w:color="auto"/>
          </w:divBdr>
        </w:div>
        <w:div w:id="877158948">
          <w:marLeft w:val="547"/>
          <w:marRight w:val="0"/>
          <w:marTop w:val="154"/>
          <w:marBottom w:val="0"/>
          <w:divBdr>
            <w:top w:val="none" w:sz="0" w:space="0" w:color="auto"/>
            <w:left w:val="none" w:sz="0" w:space="0" w:color="auto"/>
            <w:bottom w:val="none" w:sz="0" w:space="0" w:color="auto"/>
            <w:right w:val="none" w:sz="0" w:space="0" w:color="auto"/>
          </w:divBdr>
        </w:div>
      </w:divsChild>
    </w:div>
    <w:div w:id="864828240">
      <w:bodyDiv w:val="1"/>
      <w:marLeft w:val="0"/>
      <w:marRight w:val="0"/>
      <w:marTop w:val="0"/>
      <w:marBottom w:val="0"/>
      <w:divBdr>
        <w:top w:val="none" w:sz="0" w:space="0" w:color="auto"/>
        <w:left w:val="none" w:sz="0" w:space="0" w:color="auto"/>
        <w:bottom w:val="none" w:sz="0" w:space="0" w:color="auto"/>
        <w:right w:val="none" w:sz="0" w:space="0" w:color="auto"/>
      </w:divBdr>
    </w:div>
    <w:div w:id="868371629">
      <w:bodyDiv w:val="1"/>
      <w:marLeft w:val="0"/>
      <w:marRight w:val="0"/>
      <w:marTop w:val="0"/>
      <w:marBottom w:val="0"/>
      <w:divBdr>
        <w:top w:val="none" w:sz="0" w:space="0" w:color="auto"/>
        <w:left w:val="none" w:sz="0" w:space="0" w:color="auto"/>
        <w:bottom w:val="none" w:sz="0" w:space="0" w:color="auto"/>
        <w:right w:val="none" w:sz="0" w:space="0" w:color="auto"/>
      </w:divBdr>
      <w:divsChild>
        <w:div w:id="241524457">
          <w:marLeft w:val="547"/>
          <w:marRight w:val="0"/>
          <w:marTop w:val="154"/>
          <w:marBottom w:val="0"/>
          <w:divBdr>
            <w:top w:val="none" w:sz="0" w:space="0" w:color="auto"/>
            <w:left w:val="none" w:sz="0" w:space="0" w:color="auto"/>
            <w:bottom w:val="none" w:sz="0" w:space="0" w:color="auto"/>
            <w:right w:val="none" w:sz="0" w:space="0" w:color="auto"/>
          </w:divBdr>
        </w:div>
      </w:divsChild>
    </w:div>
    <w:div w:id="874777084">
      <w:bodyDiv w:val="1"/>
      <w:marLeft w:val="0"/>
      <w:marRight w:val="0"/>
      <w:marTop w:val="0"/>
      <w:marBottom w:val="0"/>
      <w:divBdr>
        <w:top w:val="none" w:sz="0" w:space="0" w:color="auto"/>
        <w:left w:val="none" w:sz="0" w:space="0" w:color="auto"/>
        <w:bottom w:val="none" w:sz="0" w:space="0" w:color="auto"/>
        <w:right w:val="none" w:sz="0" w:space="0" w:color="auto"/>
      </w:divBdr>
    </w:div>
    <w:div w:id="922683243">
      <w:bodyDiv w:val="1"/>
      <w:marLeft w:val="0"/>
      <w:marRight w:val="0"/>
      <w:marTop w:val="0"/>
      <w:marBottom w:val="0"/>
      <w:divBdr>
        <w:top w:val="none" w:sz="0" w:space="0" w:color="auto"/>
        <w:left w:val="none" w:sz="0" w:space="0" w:color="auto"/>
        <w:bottom w:val="none" w:sz="0" w:space="0" w:color="auto"/>
        <w:right w:val="none" w:sz="0" w:space="0" w:color="auto"/>
      </w:divBdr>
    </w:div>
    <w:div w:id="998659114">
      <w:bodyDiv w:val="1"/>
      <w:marLeft w:val="0"/>
      <w:marRight w:val="0"/>
      <w:marTop w:val="0"/>
      <w:marBottom w:val="0"/>
      <w:divBdr>
        <w:top w:val="none" w:sz="0" w:space="0" w:color="auto"/>
        <w:left w:val="none" w:sz="0" w:space="0" w:color="auto"/>
        <w:bottom w:val="none" w:sz="0" w:space="0" w:color="auto"/>
        <w:right w:val="none" w:sz="0" w:space="0" w:color="auto"/>
      </w:divBdr>
    </w:div>
    <w:div w:id="1060519301">
      <w:bodyDiv w:val="1"/>
      <w:marLeft w:val="0"/>
      <w:marRight w:val="0"/>
      <w:marTop w:val="0"/>
      <w:marBottom w:val="0"/>
      <w:divBdr>
        <w:top w:val="none" w:sz="0" w:space="0" w:color="auto"/>
        <w:left w:val="none" w:sz="0" w:space="0" w:color="auto"/>
        <w:bottom w:val="none" w:sz="0" w:space="0" w:color="auto"/>
        <w:right w:val="none" w:sz="0" w:space="0" w:color="auto"/>
      </w:divBdr>
      <w:divsChild>
        <w:div w:id="445084531">
          <w:marLeft w:val="547"/>
          <w:marRight w:val="0"/>
          <w:marTop w:val="154"/>
          <w:marBottom w:val="0"/>
          <w:divBdr>
            <w:top w:val="none" w:sz="0" w:space="0" w:color="auto"/>
            <w:left w:val="none" w:sz="0" w:space="0" w:color="auto"/>
            <w:bottom w:val="none" w:sz="0" w:space="0" w:color="auto"/>
            <w:right w:val="none" w:sz="0" w:space="0" w:color="auto"/>
          </w:divBdr>
        </w:div>
      </w:divsChild>
    </w:div>
    <w:div w:id="1075974802">
      <w:bodyDiv w:val="1"/>
      <w:marLeft w:val="0"/>
      <w:marRight w:val="0"/>
      <w:marTop w:val="0"/>
      <w:marBottom w:val="0"/>
      <w:divBdr>
        <w:top w:val="none" w:sz="0" w:space="0" w:color="auto"/>
        <w:left w:val="none" w:sz="0" w:space="0" w:color="auto"/>
        <w:bottom w:val="none" w:sz="0" w:space="0" w:color="auto"/>
        <w:right w:val="none" w:sz="0" w:space="0" w:color="auto"/>
      </w:divBdr>
      <w:divsChild>
        <w:div w:id="353113291">
          <w:marLeft w:val="547"/>
          <w:marRight w:val="0"/>
          <w:marTop w:val="154"/>
          <w:marBottom w:val="0"/>
          <w:divBdr>
            <w:top w:val="none" w:sz="0" w:space="0" w:color="auto"/>
            <w:left w:val="none" w:sz="0" w:space="0" w:color="auto"/>
            <w:bottom w:val="none" w:sz="0" w:space="0" w:color="auto"/>
            <w:right w:val="none" w:sz="0" w:space="0" w:color="auto"/>
          </w:divBdr>
        </w:div>
      </w:divsChild>
    </w:div>
    <w:div w:id="1157068855">
      <w:bodyDiv w:val="1"/>
      <w:marLeft w:val="0"/>
      <w:marRight w:val="0"/>
      <w:marTop w:val="0"/>
      <w:marBottom w:val="0"/>
      <w:divBdr>
        <w:top w:val="none" w:sz="0" w:space="0" w:color="auto"/>
        <w:left w:val="none" w:sz="0" w:space="0" w:color="auto"/>
        <w:bottom w:val="none" w:sz="0" w:space="0" w:color="auto"/>
        <w:right w:val="none" w:sz="0" w:space="0" w:color="auto"/>
      </w:divBdr>
    </w:div>
    <w:div w:id="1231572126">
      <w:bodyDiv w:val="1"/>
      <w:marLeft w:val="0"/>
      <w:marRight w:val="0"/>
      <w:marTop w:val="0"/>
      <w:marBottom w:val="0"/>
      <w:divBdr>
        <w:top w:val="none" w:sz="0" w:space="0" w:color="auto"/>
        <w:left w:val="none" w:sz="0" w:space="0" w:color="auto"/>
        <w:bottom w:val="none" w:sz="0" w:space="0" w:color="auto"/>
        <w:right w:val="none" w:sz="0" w:space="0" w:color="auto"/>
      </w:divBdr>
    </w:div>
    <w:div w:id="1260677370">
      <w:bodyDiv w:val="1"/>
      <w:marLeft w:val="0"/>
      <w:marRight w:val="0"/>
      <w:marTop w:val="0"/>
      <w:marBottom w:val="0"/>
      <w:divBdr>
        <w:top w:val="none" w:sz="0" w:space="0" w:color="auto"/>
        <w:left w:val="none" w:sz="0" w:space="0" w:color="auto"/>
        <w:bottom w:val="none" w:sz="0" w:space="0" w:color="auto"/>
        <w:right w:val="none" w:sz="0" w:space="0" w:color="auto"/>
      </w:divBdr>
      <w:divsChild>
        <w:div w:id="277956381">
          <w:marLeft w:val="547"/>
          <w:marRight w:val="0"/>
          <w:marTop w:val="154"/>
          <w:marBottom w:val="0"/>
          <w:divBdr>
            <w:top w:val="none" w:sz="0" w:space="0" w:color="auto"/>
            <w:left w:val="none" w:sz="0" w:space="0" w:color="auto"/>
            <w:bottom w:val="none" w:sz="0" w:space="0" w:color="auto"/>
            <w:right w:val="none" w:sz="0" w:space="0" w:color="auto"/>
          </w:divBdr>
        </w:div>
      </w:divsChild>
    </w:div>
    <w:div w:id="1331325354">
      <w:bodyDiv w:val="1"/>
      <w:marLeft w:val="0"/>
      <w:marRight w:val="0"/>
      <w:marTop w:val="0"/>
      <w:marBottom w:val="0"/>
      <w:divBdr>
        <w:top w:val="none" w:sz="0" w:space="0" w:color="auto"/>
        <w:left w:val="none" w:sz="0" w:space="0" w:color="auto"/>
        <w:bottom w:val="none" w:sz="0" w:space="0" w:color="auto"/>
        <w:right w:val="none" w:sz="0" w:space="0" w:color="auto"/>
      </w:divBdr>
    </w:div>
    <w:div w:id="13457427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642">
          <w:marLeft w:val="547"/>
          <w:marRight w:val="0"/>
          <w:marTop w:val="154"/>
          <w:marBottom w:val="0"/>
          <w:divBdr>
            <w:top w:val="none" w:sz="0" w:space="0" w:color="auto"/>
            <w:left w:val="none" w:sz="0" w:space="0" w:color="auto"/>
            <w:bottom w:val="none" w:sz="0" w:space="0" w:color="auto"/>
            <w:right w:val="none" w:sz="0" w:space="0" w:color="auto"/>
          </w:divBdr>
        </w:div>
      </w:divsChild>
    </w:div>
    <w:div w:id="1359745428">
      <w:bodyDiv w:val="1"/>
      <w:marLeft w:val="0"/>
      <w:marRight w:val="0"/>
      <w:marTop w:val="0"/>
      <w:marBottom w:val="0"/>
      <w:divBdr>
        <w:top w:val="none" w:sz="0" w:space="0" w:color="auto"/>
        <w:left w:val="none" w:sz="0" w:space="0" w:color="auto"/>
        <w:bottom w:val="none" w:sz="0" w:space="0" w:color="auto"/>
        <w:right w:val="none" w:sz="0" w:space="0" w:color="auto"/>
      </w:divBdr>
      <w:divsChild>
        <w:div w:id="559483177">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2030133647">
          <w:marLeft w:val="0"/>
          <w:marRight w:val="0"/>
          <w:marTop w:val="0"/>
          <w:marBottom w:val="0"/>
          <w:divBdr>
            <w:top w:val="none" w:sz="0" w:space="0" w:color="auto"/>
            <w:left w:val="none" w:sz="0" w:space="0" w:color="auto"/>
            <w:bottom w:val="none" w:sz="0" w:space="0" w:color="auto"/>
            <w:right w:val="none" w:sz="0" w:space="0" w:color="auto"/>
          </w:divBdr>
        </w:div>
        <w:div w:id="1556576703">
          <w:marLeft w:val="0"/>
          <w:marRight w:val="0"/>
          <w:marTop w:val="0"/>
          <w:marBottom w:val="0"/>
          <w:divBdr>
            <w:top w:val="none" w:sz="0" w:space="0" w:color="auto"/>
            <w:left w:val="none" w:sz="0" w:space="0" w:color="auto"/>
            <w:bottom w:val="none" w:sz="0" w:space="0" w:color="auto"/>
            <w:right w:val="none" w:sz="0" w:space="0" w:color="auto"/>
          </w:divBdr>
        </w:div>
      </w:divsChild>
    </w:div>
    <w:div w:id="1527598461">
      <w:bodyDiv w:val="1"/>
      <w:marLeft w:val="0"/>
      <w:marRight w:val="0"/>
      <w:marTop w:val="0"/>
      <w:marBottom w:val="0"/>
      <w:divBdr>
        <w:top w:val="none" w:sz="0" w:space="0" w:color="auto"/>
        <w:left w:val="none" w:sz="0" w:space="0" w:color="auto"/>
        <w:bottom w:val="none" w:sz="0" w:space="0" w:color="auto"/>
        <w:right w:val="none" w:sz="0" w:space="0" w:color="auto"/>
      </w:divBdr>
      <w:divsChild>
        <w:div w:id="688525908">
          <w:marLeft w:val="547"/>
          <w:marRight w:val="0"/>
          <w:marTop w:val="154"/>
          <w:marBottom w:val="0"/>
          <w:divBdr>
            <w:top w:val="none" w:sz="0" w:space="0" w:color="auto"/>
            <w:left w:val="none" w:sz="0" w:space="0" w:color="auto"/>
            <w:bottom w:val="none" w:sz="0" w:space="0" w:color="auto"/>
            <w:right w:val="none" w:sz="0" w:space="0" w:color="auto"/>
          </w:divBdr>
        </w:div>
        <w:div w:id="1020818703">
          <w:marLeft w:val="547"/>
          <w:marRight w:val="0"/>
          <w:marTop w:val="154"/>
          <w:marBottom w:val="0"/>
          <w:divBdr>
            <w:top w:val="none" w:sz="0" w:space="0" w:color="auto"/>
            <w:left w:val="none" w:sz="0" w:space="0" w:color="auto"/>
            <w:bottom w:val="none" w:sz="0" w:space="0" w:color="auto"/>
            <w:right w:val="none" w:sz="0" w:space="0" w:color="auto"/>
          </w:divBdr>
        </w:div>
      </w:divsChild>
    </w:div>
    <w:div w:id="1534491242">
      <w:bodyDiv w:val="1"/>
      <w:marLeft w:val="0"/>
      <w:marRight w:val="0"/>
      <w:marTop w:val="0"/>
      <w:marBottom w:val="0"/>
      <w:divBdr>
        <w:top w:val="none" w:sz="0" w:space="0" w:color="auto"/>
        <w:left w:val="none" w:sz="0" w:space="0" w:color="auto"/>
        <w:bottom w:val="none" w:sz="0" w:space="0" w:color="auto"/>
        <w:right w:val="none" w:sz="0" w:space="0" w:color="auto"/>
      </w:divBdr>
      <w:divsChild>
        <w:div w:id="2116516035">
          <w:marLeft w:val="547"/>
          <w:marRight w:val="0"/>
          <w:marTop w:val="154"/>
          <w:marBottom w:val="0"/>
          <w:divBdr>
            <w:top w:val="none" w:sz="0" w:space="0" w:color="auto"/>
            <w:left w:val="none" w:sz="0" w:space="0" w:color="auto"/>
            <w:bottom w:val="none" w:sz="0" w:space="0" w:color="auto"/>
            <w:right w:val="none" w:sz="0" w:space="0" w:color="auto"/>
          </w:divBdr>
        </w:div>
        <w:div w:id="1436637850">
          <w:marLeft w:val="547"/>
          <w:marRight w:val="0"/>
          <w:marTop w:val="154"/>
          <w:marBottom w:val="0"/>
          <w:divBdr>
            <w:top w:val="none" w:sz="0" w:space="0" w:color="auto"/>
            <w:left w:val="none" w:sz="0" w:space="0" w:color="auto"/>
            <w:bottom w:val="none" w:sz="0" w:space="0" w:color="auto"/>
            <w:right w:val="none" w:sz="0" w:space="0" w:color="auto"/>
          </w:divBdr>
        </w:div>
      </w:divsChild>
    </w:div>
    <w:div w:id="1641769663">
      <w:bodyDiv w:val="1"/>
      <w:marLeft w:val="0"/>
      <w:marRight w:val="0"/>
      <w:marTop w:val="0"/>
      <w:marBottom w:val="0"/>
      <w:divBdr>
        <w:top w:val="none" w:sz="0" w:space="0" w:color="auto"/>
        <w:left w:val="none" w:sz="0" w:space="0" w:color="auto"/>
        <w:bottom w:val="none" w:sz="0" w:space="0" w:color="auto"/>
        <w:right w:val="none" w:sz="0" w:space="0" w:color="auto"/>
      </w:divBdr>
      <w:divsChild>
        <w:div w:id="1451587354">
          <w:marLeft w:val="547"/>
          <w:marRight w:val="0"/>
          <w:marTop w:val="154"/>
          <w:marBottom w:val="0"/>
          <w:divBdr>
            <w:top w:val="none" w:sz="0" w:space="0" w:color="auto"/>
            <w:left w:val="none" w:sz="0" w:space="0" w:color="auto"/>
            <w:bottom w:val="none" w:sz="0" w:space="0" w:color="auto"/>
            <w:right w:val="none" w:sz="0" w:space="0" w:color="auto"/>
          </w:divBdr>
        </w:div>
        <w:div w:id="1373192139">
          <w:marLeft w:val="547"/>
          <w:marRight w:val="0"/>
          <w:marTop w:val="154"/>
          <w:marBottom w:val="0"/>
          <w:divBdr>
            <w:top w:val="none" w:sz="0" w:space="0" w:color="auto"/>
            <w:left w:val="none" w:sz="0" w:space="0" w:color="auto"/>
            <w:bottom w:val="none" w:sz="0" w:space="0" w:color="auto"/>
            <w:right w:val="none" w:sz="0" w:space="0" w:color="auto"/>
          </w:divBdr>
        </w:div>
      </w:divsChild>
    </w:div>
    <w:div w:id="1654944424">
      <w:bodyDiv w:val="1"/>
      <w:marLeft w:val="0"/>
      <w:marRight w:val="0"/>
      <w:marTop w:val="0"/>
      <w:marBottom w:val="0"/>
      <w:divBdr>
        <w:top w:val="none" w:sz="0" w:space="0" w:color="auto"/>
        <w:left w:val="none" w:sz="0" w:space="0" w:color="auto"/>
        <w:bottom w:val="none" w:sz="0" w:space="0" w:color="auto"/>
        <w:right w:val="none" w:sz="0" w:space="0" w:color="auto"/>
      </w:divBdr>
    </w:div>
    <w:div w:id="1734694787">
      <w:bodyDiv w:val="1"/>
      <w:marLeft w:val="0"/>
      <w:marRight w:val="0"/>
      <w:marTop w:val="0"/>
      <w:marBottom w:val="0"/>
      <w:divBdr>
        <w:top w:val="none" w:sz="0" w:space="0" w:color="auto"/>
        <w:left w:val="none" w:sz="0" w:space="0" w:color="auto"/>
        <w:bottom w:val="none" w:sz="0" w:space="0" w:color="auto"/>
        <w:right w:val="none" w:sz="0" w:space="0" w:color="auto"/>
      </w:divBdr>
      <w:divsChild>
        <w:div w:id="1705203891">
          <w:marLeft w:val="547"/>
          <w:marRight w:val="0"/>
          <w:marTop w:val="154"/>
          <w:marBottom w:val="0"/>
          <w:divBdr>
            <w:top w:val="none" w:sz="0" w:space="0" w:color="auto"/>
            <w:left w:val="none" w:sz="0" w:space="0" w:color="auto"/>
            <w:bottom w:val="none" w:sz="0" w:space="0" w:color="auto"/>
            <w:right w:val="none" w:sz="0" w:space="0" w:color="auto"/>
          </w:divBdr>
        </w:div>
      </w:divsChild>
    </w:div>
    <w:div w:id="1813937077">
      <w:bodyDiv w:val="1"/>
      <w:marLeft w:val="0"/>
      <w:marRight w:val="0"/>
      <w:marTop w:val="0"/>
      <w:marBottom w:val="0"/>
      <w:divBdr>
        <w:top w:val="none" w:sz="0" w:space="0" w:color="auto"/>
        <w:left w:val="none" w:sz="0" w:space="0" w:color="auto"/>
        <w:bottom w:val="none" w:sz="0" w:space="0" w:color="auto"/>
        <w:right w:val="none" w:sz="0" w:space="0" w:color="auto"/>
      </w:divBdr>
    </w:div>
    <w:div w:id="2127651007">
      <w:bodyDiv w:val="1"/>
      <w:marLeft w:val="0"/>
      <w:marRight w:val="0"/>
      <w:marTop w:val="0"/>
      <w:marBottom w:val="0"/>
      <w:divBdr>
        <w:top w:val="none" w:sz="0" w:space="0" w:color="auto"/>
        <w:left w:val="none" w:sz="0" w:space="0" w:color="auto"/>
        <w:bottom w:val="none" w:sz="0" w:space="0" w:color="auto"/>
        <w:right w:val="none" w:sz="0" w:space="0" w:color="auto"/>
      </w:divBdr>
      <w:divsChild>
        <w:div w:id="412166651">
          <w:marLeft w:val="0"/>
          <w:marRight w:val="0"/>
          <w:marTop w:val="0"/>
          <w:marBottom w:val="0"/>
          <w:divBdr>
            <w:top w:val="none" w:sz="0" w:space="0" w:color="auto"/>
            <w:left w:val="none" w:sz="0" w:space="0" w:color="auto"/>
            <w:bottom w:val="none" w:sz="0" w:space="0" w:color="auto"/>
            <w:right w:val="none" w:sz="0" w:space="0" w:color="auto"/>
          </w:divBdr>
        </w:div>
        <w:div w:id="473179768">
          <w:marLeft w:val="0"/>
          <w:marRight w:val="0"/>
          <w:marTop w:val="0"/>
          <w:marBottom w:val="0"/>
          <w:divBdr>
            <w:top w:val="none" w:sz="0" w:space="0" w:color="auto"/>
            <w:left w:val="none" w:sz="0" w:space="0" w:color="auto"/>
            <w:bottom w:val="none" w:sz="0" w:space="0" w:color="auto"/>
            <w:right w:val="none" w:sz="0" w:space="0" w:color="auto"/>
          </w:divBdr>
        </w:div>
        <w:div w:id="1673755813">
          <w:marLeft w:val="0"/>
          <w:marRight w:val="0"/>
          <w:marTop w:val="0"/>
          <w:marBottom w:val="0"/>
          <w:divBdr>
            <w:top w:val="none" w:sz="0" w:space="0" w:color="auto"/>
            <w:left w:val="none" w:sz="0" w:space="0" w:color="auto"/>
            <w:bottom w:val="none" w:sz="0" w:space="0" w:color="auto"/>
            <w:right w:val="none" w:sz="0" w:space="0" w:color="auto"/>
          </w:divBdr>
        </w:div>
        <w:div w:id="10229278">
          <w:marLeft w:val="0"/>
          <w:marRight w:val="0"/>
          <w:marTop w:val="0"/>
          <w:marBottom w:val="0"/>
          <w:divBdr>
            <w:top w:val="none" w:sz="0" w:space="0" w:color="auto"/>
            <w:left w:val="none" w:sz="0" w:space="0" w:color="auto"/>
            <w:bottom w:val="none" w:sz="0" w:space="0" w:color="auto"/>
            <w:right w:val="none" w:sz="0" w:space="0" w:color="auto"/>
          </w:divBdr>
        </w:div>
      </w:divsChild>
    </w:div>
    <w:div w:id="2146970171">
      <w:bodyDiv w:val="1"/>
      <w:marLeft w:val="0"/>
      <w:marRight w:val="0"/>
      <w:marTop w:val="0"/>
      <w:marBottom w:val="0"/>
      <w:divBdr>
        <w:top w:val="none" w:sz="0" w:space="0" w:color="auto"/>
        <w:left w:val="none" w:sz="0" w:space="0" w:color="auto"/>
        <w:bottom w:val="none" w:sz="0" w:space="0" w:color="auto"/>
        <w:right w:val="none" w:sz="0" w:space="0" w:color="auto"/>
      </w:divBdr>
      <w:divsChild>
        <w:div w:id="262765824">
          <w:marLeft w:val="0"/>
          <w:marRight w:val="0"/>
          <w:marTop w:val="0"/>
          <w:marBottom w:val="0"/>
          <w:divBdr>
            <w:top w:val="none" w:sz="0" w:space="0" w:color="auto"/>
            <w:left w:val="none" w:sz="0" w:space="0" w:color="auto"/>
            <w:bottom w:val="none" w:sz="0" w:space="0" w:color="auto"/>
            <w:right w:val="none" w:sz="0" w:space="0" w:color="auto"/>
          </w:divBdr>
        </w:div>
        <w:div w:id="135757667">
          <w:marLeft w:val="0"/>
          <w:marRight w:val="0"/>
          <w:marTop w:val="0"/>
          <w:marBottom w:val="0"/>
          <w:divBdr>
            <w:top w:val="none" w:sz="0" w:space="0" w:color="auto"/>
            <w:left w:val="none" w:sz="0" w:space="0" w:color="auto"/>
            <w:bottom w:val="none" w:sz="0" w:space="0" w:color="auto"/>
            <w:right w:val="none" w:sz="0" w:space="0" w:color="auto"/>
          </w:divBdr>
        </w:div>
        <w:div w:id="406733852">
          <w:marLeft w:val="0"/>
          <w:marRight w:val="0"/>
          <w:marTop w:val="0"/>
          <w:marBottom w:val="0"/>
          <w:divBdr>
            <w:top w:val="none" w:sz="0" w:space="0" w:color="auto"/>
            <w:left w:val="none" w:sz="0" w:space="0" w:color="auto"/>
            <w:bottom w:val="none" w:sz="0" w:space="0" w:color="auto"/>
            <w:right w:val="none" w:sz="0" w:space="0" w:color="auto"/>
          </w:divBdr>
        </w:div>
        <w:div w:id="32794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DD32-622E-4C4D-A4A2-0E2B3FA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LSU AgCenter</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Chang</dc:creator>
  <cp:keywords/>
  <dc:description/>
  <cp:lastModifiedBy>Fan Zhang</cp:lastModifiedBy>
  <cp:revision>4</cp:revision>
  <cp:lastPrinted>2022-10-12T02:08:00Z</cp:lastPrinted>
  <dcterms:created xsi:type="dcterms:W3CDTF">2022-12-09T20:16:00Z</dcterms:created>
  <dcterms:modified xsi:type="dcterms:W3CDTF">2022-12-15T23:32:00Z</dcterms:modified>
</cp:coreProperties>
</file>